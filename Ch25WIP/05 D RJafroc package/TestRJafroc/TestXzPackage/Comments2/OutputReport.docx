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1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14"/>
        <w:gridCol w:w="8646"/>
      </w:tblGrid>
      <w:tr w:rsidR="006F55AD" w:rsidRPr="006F55AD" w14:paraId="3715B7FD" w14:textId="77777777">
        <w:tblPrEx>
          <w:tblCellMar>
            <w:top w:w="0" w:type="dxa"/>
            <w:bottom w:w="0" w:type="dxa"/>
          </w:tblCellMar>
        </w:tblPrEx>
        <w:tc>
          <w:tcPr>
            <w:tcW w:w="114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AD3AD" w14:textId="77777777" w:rsidR="006F55AD" w:rsidRPr="006F55AD" w:rsidRDefault="006F55AD" w:rsidP="006F55AD">
            <w:proofErr w:type="spellStart"/>
            <w:r w:rsidRPr="006F55AD">
              <w:t>OutputReport</w:t>
            </w:r>
            <w:proofErr w:type="spellEnd"/>
            <w:r w:rsidRPr="006F55AD">
              <w:t xml:space="preserve"> {</w:t>
            </w:r>
            <w:proofErr w:type="spellStart"/>
            <w:r w:rsidRPr="006F55AD">
              <w:t>RJafroc</w:t>
            </w:r>
            <w:proofErr w:type="spellEnd"/>
            <w:r w:rsidRPr="006F55AD">
              <w:t>}</w:t>
            </w:r>
          </w:p>
        </w:tc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37787A" w14:textId="77777777" w:rsidR="006F55AD" w:rsidRPr="006F55AD" w:rsidRDefault="006F55AD" w:rsidP="006F55AD">
            <w:r w:rsidRPr="006F55AD">
              <w:t>R Documentation</w:t>
            </w:r>
          </w:p>
        </w:tc>
      </w:tr>
    </w:tbl>
    <w:p w14:paraId="57402C51" w14:textId="77777777" w:rsidR="006F55AD" w:rsidRPr="006F55AD" w:rsidRDefault="006F55AD" w:rsidP="006F55AD">
      <w:r w:rsidRPr="006F55AD">
        <w:t>Output report</w:t>
      </w:r>
    </w:p>
    <w:p w14:paraId="53F0FD3C" w14:textId="77777777" w:rsidR="006F55AD" w:rsidRPr="006F55AD" w:rsidRDefault="006F55AD" w:rsidP="006F55AD">
      <w:pPr>
        <w:rPr>
          <w:b/>
          <w:bCs/>
        </w:rPr>
      </w:pPr>
      <w:r w:rsidRPr="006F55AD">
        <w:rPr>
          <w:b/>
          <w:bCs/>
        </w:rPr>
        <w:t>Description</w:t>
      </w:r>
    </w:p>
    <w:p w14:paraId="5F2FD085" w14:textId="77777777" w:rsidR="006F55AD" w:rsidRPr="006F55AD" w:rsidRDefault="008D222E" w:rsidP="006F55AD">
      <w:ins w:id="0" w:author="Dev Prasad Chakraborty" w:date="2015-03-25T11:02:00Z">
        <w:r>
          <w:t>Save</w:t>
        </w:r>
        <w:r w:rsidRPr="006F55AD">
          <w:t xml:space="preserve"> </w:t>
        </w:r>
      </w:ins>
      <w:r w:rsidR="006F55AD" w:rsidRPr="006F55AD">
        <w:t>the result</w:t>
      </w:r>
      <w:ins w:id="1" w:author="Dev Prasad Chakraborty" w:date="2015-03-25T11:02:00Z">
        <w:r>
          <w:t>s of the analysis to a text file</w:t>
        </w:r>
      </w:ins>
      <w:r w:rsidR="006F55AD" w:rsidRPr="006F55AD">
        <w:t>.</w:t>
      </w:r>
    </w:p>
    <w:p w14:paraId="485F6378" w14:textId="77777777" w:rsidR="006F55AD" w:rsidRPr="006F55AD" w:rsidRDefault="006F55AD" w:rsidP="006F55AD">
      <w:pPr>
        <w:rPr>
          <w:b/>
          <w:bCs/>
        </w:rPr>
      </w:pPr>
      <w:r w:rsidRPr="006F55AD">
        <w:rPr>
          <w:b/>
          <w:bCs/>
        </w:rPr>
        <w:t>Usage</w:t>
      </w:r>
    </w:p>
    <w:p w14:paraId="0E77D4AE" w14:textId="77777777" w:rsidR="006F55AD" w:rsidRPr="006F55AD" w:rsidRDefault="006F55AD" w:rsidP="006F55AD">
      <w:proofErr w:type="spellStart"/>
      <w:proofErr w:type="gramStart"/>
      <w:r w:rsidRPr="006F55AD">
        <w:t>OutputReport</w:t>
      </w:r>
      <w:proofErr w:type="spellEnd"/>
      <w:r w:rsidRPr="006F55AD">
        <w:t>(</w:t>
      </w:r>
      <w:proofErr w:type="spellStart"/>
      <w:proofErr w:type="gramEnd"/>
      <w:r w:rsidRPr="006F55AD">
        <w:t>fileName</w:t>
      </w:r>
      <w:proofErr w:type="spellEnd"/>
      <w:r w:rsidRPr="006F55AD">
        <w:t>, format, delimiter = ",", data,</w:t>
      </w:r>
    </w:p>
    <w:p w14:paraId="2626C1C6" w14:textId="77777777" w:rsidR="006F55AD" w:rsidRPr="006F55AD" w:rsidRDefault="006F55AD" w:rsidP="006F55AD">
      <w:r w:rsidRPr="006F55AD">
        <w:t xml:space="preserve">  </w:t>
      </w:r>
      <w:proofErr w:type="spellStart"/>
      <w:proofErr w:type="gramStart"/>
      <w:r w:rsidRPr="006F55AD">
        <w:t>dataDscrpt</w:t>
      </w:r>
      <w:proofErr w:type="spellEnd"/>
      <w:proofErr w:type="gramEnd"/>
      <w:r w:rsidRPr="006F55AD">
        <w:t xml:space="preserve"> = </w:t>
      </w:r>
      <w:proofErr w:type="spellStart"/>
      <w:r w:rsidRPr="006F55AD">
        <w:t>deparse</w:t>
      </w:r>
      <w:proofErr w:type="spellEnd"/>
      <w:r w:rsidRPr="006F55AD">
        <w:t xml:space="preserve">(substitute(data)), </w:t>
      </w:r>
      <w:proofErr w:type="spellStart"/>
      <w:r w:rsidRPr="006F55AD">
        <w:t>reportFile</w:t>
      </w:r>
      <w:proofErr w:type="spellEnd"/>
      <w:r w:rsidRPr="006F55AD">
        <w:t xml:space="preserve"> = NULL,</w:t>
      </w:r>
    </w:p>
    <w:p w14:paraId="37E48300" w14:textId="77777777" w:rsidR="006F55AD" w:rsidRPr="006F55AD" w:rsidRDefault="006F55AD" w:rsidP="006F55AD">
      <w:r w:rsidRPr="006F55AD">
        <w:t xml:space="preserve">  </w:t>
      </w:r>
      <w:proofErr w:type="gramStart"/>
      <w:r w:rsidRPr="006F55AD">
        <w:t>method</w:t>
      </w:r>
      <w:proofErr w:type="gramEnd"/>
      <w:r w:rsidRPr="006F55AD">
        <w:t xml:space="preserve"> = "DBMH", </w:t>
      </w:r>
      <w:proofErr w:type="spellStart"/>
      <w:r w:rsidRPr="006F55AD">
        <w:t>fom</w:t>
      </w:r>
      <w:proofErr w:type="spellEnd"/>
      <w:r w:rsidRPr="006F55AD">
        <w:t xml:space="preserve"> = "JAFROC1", alpha = 0.05,</w:t>
      </w:r>
    </w:p>
    <w:p w14:paraId="54826812" w14:textId="77777777" w:rsidR="006F55AD" w:rsidRPr="006F55AD" w:rsidRDefault="006F55AD" w:rsidP="006F55AD">
      <w:r w:rsidRPr="006F55AD">
        <w:t xml:space="preserve">  </w:t>
      </w:r>
      <w:proofErr w:type="spellStart"/>
      <w:proofErr w:type="gramStart"/>
      <w:r w:rsidRPr="006F55AD">
        <w:t>covEstMethod</w:t>
      </w:r>
      <w:proofErr w:type="spellEnd"/>
      <w:proofErr w:type="gramEnd"/>
      <w:r w:rsidRPr="006F55AD">
        <w:t xml:space="preserve"> = "Jackknife", </w:t>
      </w:r>
      <w:proofErr w:type="spellStart"/>
      <w:r w:rsidRPr="006F55AD">
        <w:t>nBoots</w:t>
      </w:r>
      <w:proofErr w:type="spellEnd"/>
      <w:r w:rsidRPr="006F55AD">
        <w:t xml:space="preserve"> = 200, </w:t>
      </w:r>
      <w:proofErr w:type="spellStart"/>
      <w:r w:rsidRPr="006F55AD">
        <w:t>showWarnings</w:t>
      </w:r>
      <w:proofErr w:type="spellEnd"/>
      <w:r w:rsidRPr="006F55AD">
        <w:t xml:space="preserve"> = TRUE)</w:t>
      </w:r>
    </w:p>
    <w:p w14:paraId="29DF68E9" w14:textId="77777777" w:rsidR="006F55AD" w:rsidRPr="006F55AD" w:rsidRDefault="006F55AD" w:rsidP="006F55AD">
      <w:pPr>
        <w:rPr>
          <w:b/>
          <w:bCs/>
        </w:rPr>
      </w:pPr>
      <w:r w:rsidRPr="006F55AD">
        <w:rPr>
          <w:b/>
          <w:bCs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17880"/>
      </w:tblGrid>
      <w:tr w:rsidR="006F55AD" w:rsidRPr="006F55AD" w14:paraId="41168121" w14:textId="77777777">
        <w:tblPrEx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C87B79" w14:textId="77777777" w:rsidR="006F55AD" w:rsidRPr="006F55AD" w:rsidRDefault="006F55AD" w:rsidP="006F55AD">
            <w:proofErr w:type="spellStart"/>
            <w:proofErr w:type="gramStart"/>
            <w:r w:rsidRPr="006F55AD">
              <w:t>fileName</w:t>
            </w:r>
            <w:proofErr w:type="spellEnd"/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35C013" w14:textId="1976B89F" w:rsidR="006F55AD" w:rsidRPr="006F55AD" w:rsidRDefault="000F4BAB" w:rsidP="000F4BAB">
            <w:ins w:id="2" w:author="Dev Prasad Chakraborty" w:date="2015-03-25T11:48:00Z">
              <w:r>
                <w:t xml:space="preserve">A string variable containing the name of the </w:t>
              </w:r>
            </w:ins>
            <w:del w:id="3" w:author="Dev Prasad Chakraborty" w:date="2015-03-25T11:48:00Z">
              <w:r w:rsidR="006F55AD" w:rsidRPr="006F55AD" w:rsidDel="000F4BAB">
                <w:delText xml:space="preserve">Data </w:delText>
              </w:r>
            </w:del>
            <w:ins w:id="4" w:author="Dev Prasad Chakraborty" w:date="2015-03-25T11:48:00Z">
              <w:r>
                <w:t>d</w:t>
              </w:r>
              <w:r w:rsidRPr="006F55AD">
                <w:t xml:space="preserve">ata </w:t>
              </w:r>
            </w:ins>
            <w:r w:rsidR="006F55AD" w:rsidRPr="006F55AD">
              <w:t xml:space="preserve">file to be analyzed. See </w:t>
            </w:r>
            <w:hyperlink r:id="rId5" w:history="1">
              <w:proofErr w:type="spellStart"/>
              <w:r w:rsidR="006F55AD" w:rsidRPr="006F55AD">
                <w:rPr>
                  <w:rStyle w:val="Hyperlink"/>
                </w:rPr>
                <w:t>ReadDataFile</w:t>
              </w:r>
              <w:proofErr w:type="spellEnd"/>
            </w:hyperlink>
            <w:r w:rsidR="006F55AD" w:rsidRPr="006F55AD">
              <w:t xml:space="preserve"> and "Details".</w:t>
            </w:r>
          </w:p>
        </w:tc>
      </w:tr>
      <w:tr w:rsidR="006F55AD" w:rsidRPr="006F55AD" w14:paraId="075E7A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649BF1" w14:textId="77777777" w:rsidR="006F55AD" w:rsidRPr="006F55AD" w:rsidRDefault="006F55AD" w:rsidP="006F55AD">
            <w:proofErr w:type="gramStart"/>
            <w:r w:rsidRPr="006F55AD">
              <w:t>format</w:t>
            </w:r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BF34EF" w14:textId="77777777" w:rsidR="006F55AD" w:rsidRPr="006F55AD" w:rsidRDefault="006F55AD" w:rsidP="006F55AD">
            <w:r w:rsidRPr="006F55AD">
              <w:t>The format of "</w:t>
            </w:r>
            <w:proofErr w:type="spellStart"/>
            <w:r w:rsidRPr="006F55AD">
              <w:t>fileName</w:t>
            </w:r>
            <w:proofErr w:type="spellEnd"/>
            <w:r w:rsidRPr="006F55AD">
              <w:t xml:space="preserve">". See </w:t>
            </w:r>
            <w:hyperlink r:id="rId6" w:history="1">
              <w:proofErr w:type="spellStart"/>
              <w:r w:rsidRPr="006F55AD">
                <w:rPr>
                  <w:rStyle w:val="Hyperlink"/>
                </w:rPr>
                <w:t>ReadDataFile</w:t>
              </w:r>
              <w:proofErr w:type="spellEnd"/>
            </w:hyperlink>
            <w:r w:rsidRPr="006F55AD">
              <w:t xml:space="preserve"> and "Details".</w:t>
            </w:r>
          </w:p>
        </w:tc>
      </w:tr>
      <w:tr w:rsidR="006F55AD" w:rsidRPr="006F55AD" w14:paraId="60EAFD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8044DD" w14:textId="77777777" w:rsidR="006F55AD" w:rsidRPr="006F55AD" w:rsidRDefault="006F55AD" w:rsidP="006F55AD">
            <w:proofErr w:type="gramStart"/>
            <w:r w:rsidRPr="006F55AD">
              <w:t>delimiter</w:t>
            </w:r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DEBC4F" w14:textId="77777777" w:rsidR="006F55AD" w:rsidRPr="006F55AD" w:rsidRDefault="006F55AD" w:rsidP="006F55AD">
            <w:r w:rsidRPr="006F55AD">
              <w:t xml:space="preserve">See </w:t>
            </w:r>
            <w:hyperlink r:id="rId7" w:history="1">
              <w:proofErr w:type="spellStart"/>
              <w:r w:rsidRPr="006F55AD">
                <w:rPr>
                  <w:rStyle w:val="Hyperlink"/>
                </w:rPr>
                <w:t>ReadDataFile</w:t>
              </w:r>
              <w:proofErr w:type="spellEnd"/>
            </w:hyperlink>
            <w:r w:rsidRPr="006F55AD">
              <w:t>.</w:t>
            </w:r>
          </w:p>
        </w:tc>
      </w:tr>
      <w:tr w:rsidR="006F55AD" w:rsidRPr="006F55AD" w14:paraId="12156C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06AA62" w14:textId="77777777" w:rsidR="006F55AD" w:rsidRPr="006F55AD" w:rsidRDefault="006F55AD" w:rsidP="006F55AD">
            <w:proofErr w:type="gramStart"/>
            <w:r w:rsidRPr="006F55AD">
              <w:t>data</w:t>
            </w:r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C34406" w14:textId="77777777" w:rsidR="006F55AD" w:rsidRPr="006F55AD" w:rsidRDefault="006F55AD" w:rsidP="006F55AD">
            <w:r w:rsidRPr="006F55AD">
              <w:t>The data list to be analyzed. See "Details".</w:t>
            </w:r>
          </w:p>
        </w:tc>
      </w:tr>
      <w:tr w:rsidR="006F55AD" w:rsidRPr="006F55AD" w14:paraId="058C13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F1426B" w14:textId="77777777" w:rsidR="006F55AD" w:rsidRPr="006F55AD" w:rsidRDefault="006F55AD" w:rsidP="006F55AD">
            <w:proofErr w:type="spellStart"/>
            <w:proofErr w:type="gramStart"/>
            <w:r w:rsidRPr="006F55AD">
              <w:t>dataDscrpt</w:t>
            </w:r>
            <w:proofErr w:type="spellEnd"/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48DF8BB" w14:textId="77777777" w:rsidR="006F55AD" w:rsidRPr="006F55AD" w:rsidRDefault="006F55AD" w:rsidP="006F55AD">
            <w:r w:rsidRPr="006F55AD">
              <w:t>A string descriptor of the data file. Default is the variable name of "data". See "Details".</w:t>
            </w:r>
          </w:p>
        </w:tc>
      </w:tr>
      <w:tr w:rsidR="006F55AD" w:rsidRPr="006F55AD" w14:paraId="0CAD5D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D1E8E1" w14:textId="77777777" w:rsidR="006F55AD" w:rsidRPr="006F55AD" w:rsidRDefault="006F55AD" w:rsidP="006F55AD">
            <w:proofErr w:type="spellStart"/>
            <w:proofErr w:type="gramStart"/>
            <w:r w:rsidRPr="006F55AD">
              <w:t>reportFile</w:t>
            </w:r>
            <w:proofErr w:type="spellEnd"/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2C1DF54" w14:textId="2903C283" w:rsidR="000F4BAB" w:rsidRDefault="006F55AD" w:rsidP="000F4BAB">
            <w:pPr>
              <w:rPr>
                <w:ins w:id="5" w:author="Dev Prasad Chakraborty" w:date="2015-03-25T11:43:00Z"/>
              </w:rPr>
            </w:pPr>
            <w:r w:rsidRPr="006F55AD">
              <w:t>The file name of the output report file. Default is "</w:t>
            </w:r>
            <w:proofErr w:type="spellStart"/>
            <w:r w:rsidRPr="006F55AD">
              <w:t>fileName</w:t>
            </w:r>
            <w:proofErr w:type="spellEnd"/>
            <w:r w:rsidRPr="006F55AD">
              <w:t>" or "</w:t>
            </w:r>
            <w:proofErr w:type="spellStart"/>
            <w:r w:rsidRPr="006F55AD">
              <w:t>dataDscrpt</w:t>
            </w:r>
            <w:proofErr w:type="spellEnd"/>
            <w:r w:rsidRPr="006F55AD">
              <w:t xml:space="preserve">" followed by the </w:t>
            </w:r>
            <w:ins w:id="6" w:author="Dev Prasad Chakraborty" w:date="2015-03-25T11:43:00Z">
              <w:r w:rsidR="000F4BAB">
                <w:t>underscore separated</w:t>
              </w:r>
            </w:ins>
          </w:p>
          <w:p w14:paraId="34DFE6FE" w14:textId="22A181F8" w:rsidR="006F55AD" w:rsidRPr="006F55AD" w:rsidRDefault="006F55AD" w:rsidP="000F4BAB">
            <w:del w:id="7" w:author="Dev Prasad Chakraborty" w:date="2015-03-25T11:42:00Z">
              <w:r w:rsidRPr="006F55AD" w:rsidDel="000F4BAB">
                <w:delText xml:space="preserve">suffix </w:delText>
              </w:r>
            </w:del>
            <w:proofErr w:type="gramStart"/>
            <w:ins w:id="8" w:author="Dev Prasad Chakraborty" w:date="2015-03-25T11:42:00Z">
              <w:r w:rsidR="000F4BAB">
                <w:t>conca</w:t>
              </w:r>
              <w:bookmarkStart w:id="9" w:name="_GoBack"/>
              <w:bookmarkEnd w:id="9"/>
              <w:r w:rsidR="000F4BAB">
                <w:t>tenation</w:t>
              </w:r>
              <w:proofErr w:type="gramEnd"/>
              <w:r w:rsidR="000F4BAB" w:rsidRPr="006F55AD">
                <w:t xml:space="preserve"> </w:t>
              </w:r>
            </w:ins>
            <w:r w:rsidRPr="006F55AD">
              <w:t>of "method" and "</w:t>
            </w:r>
            <w:proofErr w:type="spellStart"/>
            <w:r w:rsidRPr="006F55AD">
              <w:t>fom</w:t>
            </w:r>
            <w:proofErr w:type="spellEnd"/>
            <w:r w:rsidRPr="006F55AD">
              <w:t>".</w:t>
            </w:r>
          </w:p>
        </w:tc>
      </w:tr>
      <w:tr w:rsidR="006F55AD" w:rsidRPr="006F55AD" w14:paraId="5A9613A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E0B081" w14:textId="77777777" w:rsidR="006F55AD" w:rsidRPr="006F55AD" w:rsidRDefault="006F55AD" w:rsidP="006F55AD">
            <w:proofErr w:type="gramStart"/>
            <w:r w:rsidRPr="006F55AD">
              <w:t>method</w:t>
            </w:r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E02FC9" w14:textId="77777777" w:rsidR="006F55AD" w:rsidRPr="006F55AD" w:rsidRDefault="006F55AD" w:rsidP="006F55AD">
            <w:r w:rsidRPr="006F55AD">
              <w:t>The analysis method. It can be "ORH" or "DBMH".</w:t>
            </w:r>
          </w:p>
        </w:tc>
      </w:tr>
      <w:tr w:rsidR="006F55AD" w:rsidRPr="006F55AD" w14:paraId="41B3EB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7CBB25" w14:textId="77777777" w:rsidR="006F55AD" w:rsidRPr="006F55AD" w:rsidRDefault="006F55AD" w:rsidP="006F55AD">
            <w:proofErr w:type="spellStart"/>
            <w:proofErr w:type="gramStart"/>
            <w:r w:rsidRPr="006F55AD">
              <w:t>fom</w:t>
            </w:r>
            <w:proofErr w:type="spellEnd"/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244D3D" w14:textId="77777777" w:rsidR="006F55AD" w:rsidRPr="006F55AD" w:rsidRDefault="006F55AD" w:rsidP="006F55AD">
            <w:r w:rsidRPr="006F55AD">
              <w:t xml:space="preserve">See </w:t>
            </w:r>
            <w:hyperlink r:id="rId8" w:history="1">
              <w:proofErr w:type="spellStart"/>
              <w:r w:rsidRPr="006F55AD">
                <w:rPr>
                  <w:rStyle w:val="Hyperlink"/>
                </w:rPr>
                <w:t>DBMHAnalysis</w:t>
              </w:r>
              <w:proofErr w:type="spellEnd"/>
            </w:hyperlink>
            <w:r w:rsidRPr="006F55AD">
              <w:t>.</w:t>
            </w:r>
          </w:p>
        </w:tc>
      </w:tr>
      <w:tr w:rsidR="006F55AD" w:rsidRPr="006F55AD" w14:paraId="67D700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70FFAF" w14:textId="77777777" w:rsidR="006F55AD" w:rsidRPr="006F55AD" w:rsidRDefault="006F55AD" w:rsidP="006F55AD">
            <w:proofErr w:type="gramStart"/>
            <w:r w:rsidRPr="006F55AD">
              <w:t>alpha</w:t>
            </w:r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0DADF2" w14:textId="77777777" w:rsidR="006F55AD" w:rsidRPr="006F55AD" w:rsidRDefault="006F55AD" w:rsidP="006F55AD">
            <w:r w:rsidRPr="006F55AD">
              <w:t xml:space="preserve">See </w:t>
            </w:r>
            <w:hyperlink r:id="rId9" w:history="1">
              <w:proofErr w:type="spellStart"/>
              <w:r w:rsidRPr="006F55AD">
                <w:rPr>
                  <w:rStyle w:val="Hyperlink"/>
                </w:rPr>
                <w:t>DBMHAnalysis</w:t>
              </w:r>
              <w:proofErr w:type="spellEnd"/>
            </w:hyperlink>
            <w:r w:rsidRPr="006F55AD">
              <w:t>.</w:t>
            </w:r>
          </w:p>
        </w:tc>
      </w:tr>
      <w:tr w:rsidR="006F55AD" w:rsidRPr="006F55AD" w14:paraId="752BD0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464A75" w14:textId="77777777" w:rsidR="006F55AD" w:rsidRPr="006F55AD" w:rsidRDefault="006F55AD" w:rsidP="006F55AD">
            <w:proofErr w:type="spellStart"/>
            <w:proofErr w:type="gramStart"/>
            <w:r w:rsidRPr="006F55AD">
              <w:t>covEstMethod</w:t>
            </w:r>
            <w:proofErr w:type="spellEnd"/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A334C2" w14:textId="77777777" w:rsidR="006F55AD" w:rsidRPr="006F55AD" w:rsidRDefault="006F55AD" w:rsidP="006F55AD">
            <w:r w:rsidRPr="006F55AD">
              <w:t xml:space="preserve">See </w:t>
            </w:r>
            <w:hyperlink r:id="rId10" w:history="1">
              <w:proofErr w:type="spellStart"/>
              <w:r w:rsidRPr="006F55AD">
                <w:rPr>
                  <w:rStyle w:val="Hyperlink"/>
                </w:rPr>
                <w:t>ORHAnalysis</w:t>
              </w:r>
              <w:proofErr w:type="spellEnd"/>
            </w:hyperlink>
            <w:r w:rsidRPr="006F55AD">
              <w:t>.</w:t>
            </w:r>
          </w:p>
        </w:tc>
      </w:tr>
      <w:tr w:rsidR="006F55AD" w:rsidRPr="006F55AD" w14:paraId="637265A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EC24B6" w14:textId="77777777" w:rsidR="006F55AD" w:rsidRPr="006F55AD" w:rsidRDefault="006F55AD" w:rsidP="006F55AD">
            <w:proofErr w:type="spellStart"/>
            <w:proofErr w:type="gramStart"/>
            <w:r w:rsidRPr="006F55AD">
              <w:t>nBoots</w:t>
            </w:r>
            <w:proofErr w:type="spellEnd"/>
            <w:proofErr w:type="gramEnd"/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492737" w14:textId="77777777" w:rsidR="006F55AD" w:rsidRPr="006F55AD" w:rsidRDefault="006F55AD" w:rsidP="006F55AD">
            <w:r w:rsidRPr="006F55AD">
              <w:t xml:space="preserve">See </w:t>
            </w:r>
            <w:hyperlink r:id="rId11" w:history="1">
              <w:proofErr w:type="spellStart"/>
              <w:r w:rsidRPr="006F55AD">
                <w:rPr>
                  <w:rStyle w:val="Hyperlink"/>
                </w:rPr>
                <w:t>ORHAnalysis</w:t>
              </w:r>
              <w:proofErr w:type="spellEnd"/>
            </w:hyperlink>
            <w:r w:rsidRPr="006F55AD">
              <w:t>.</w:t>
            </w:r>
          </w:p>
        </w:tc>
      </w:tr>
      <w:tr w:rsidR="006F55AD" w:rsidRPr="006F55AD" w14:paraId="15B190EB" w14:textId="77777777">
        <w:tblPrEx>
          <w:tblCellMar>
            <w:top w:w="0" w:type="dxa"/>
            <w:bottom w:w="0" w:type="dxa"/>
          </w:tblCellMar>
        </w:tblPrEx>
        <w:tc>
          <w:tcPr>
            <w:tcW w:w="2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B2E7D3" w14:textId="77777777" w:rsidR="006F55AD" w:rsidRPr="006F55AD" w:rsidRDefault="006F55AD" w:rsidP="006F55AD">
            <w:proofErr w:type="spellStart"/>
            <w:proofErr w:type="gramStart"/>
            <w:r w:rsidRPr="006F55AD">
              <w:t>showWarnings</w:t>
            </w:r>
            <w:proofErr w:type="spellEnd"/>
            <w:proofErr w:type="gramEnd"/>
            <w:r w:rsidRPr="006F55AD">
              <w:t>.</w:t>
            </w:r>
          </w:p>
        </w:tc>
        <w:tc>
          <w:tcPr>
            <w:tcW w:w="17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7464EB" w14:textId="77777777" w:rsidR="008D222E" w:rsidRDefault="008D222E" w:rsidP="008D222E">
            <w:pPr>
              <w:rPr>
                <w:ins w:id="10" w:author="Dev Prasad Chakraborty" w:date="2015-03-25T11:07:00Z"/>
              </w:rPr>
            </w:pPr>
            <w:ins w:id="11" w:author="Dev Prasad Chakraborty" w:date="2015-03-25T11:06:00Z">
              <w:r>
                <w:t xml:space="preserve">A </w:t>
              </w:r>
            </w:ins>
            <w:r w:rsidR="006F55AD" w:rsidRPr="006F55AD">
              <w:t>logical</w:t>
            </w:r>
            <w:ins w:id="12" w:author="Dev Prasad Chakraborty" w:date="2015-03-25T11:06:00Z">
              <w:r>
                <w:t xml:space="preserve"> variable:</w:t>
              </w:r>
              <w:r w:rsidRPr="006F55AD">
                <w:t xml:space="preserve"> </w:t>
              </w:r>
              <w:r>
                <w:t>i</w:t>
              </w:r>
              <w:r w:rsidRPr="006F55AD">
                <w:t xml:space="preserve">f </w:t>
              </w:r>
            </w:ins>
            <w:r w:rsidR="006F55AD" w:rsidRPr="006F55AD">
              <w:t xml:space="preserve">TRUE, a warning will be issued if the report file already exists and the program will wait until </w:t>
            </w:r>
            <w:ins w:id="13" w:author="Dev Prasad Chakraborty" w:date="2015-03-25T11:08:00Z">
              <w:r>
                <w:t xml:space="preserve">the </w:t>
              </w:r>
            </w:ins>
            <w:r w:rsidR="006F55AD" w:rsidRPr="006F55AD">
              <w:t xml:space="preserve">user </w:t>
            </w:r>
          </w:p>
          <w:p w14:paraId="745047FC" w14:textId="77777777" w:rsidR="008D222E" w:rsidRDefault="006F55AD" w:rsidP="008D222E">
            <w:pPr>
              <w:rPr>
                <w:ins w:id="14" w:author="Dev Prasad Chakraborty" w:date="2015-03-25T11:08:00Z"/>
              </w:rPr>
            </w:pPr>
            <w:proofErr w:type="gramStart"/>
            <w:r w:rsidRPr="006F55AD">
              <w:t>input</w:t>
            </w:r>
            <w:ins w:id="15" w:author="Dev Prasad Chakraborty" w:date="2015-03-25T11:07:00Z">
              <w:r w:rsidR="008D222E">
                <w:t>s</w:t>
              </w:r>
            </w:ins>
            <w:proofErr w:type="gramEnd"/>
            <w:r w:rsidRPr="006F55AD">
              <w:t xml:space="preserve"> "y" or "n" to determine </w:t>
            </w:r>
            <w:ins w:id="16" w:author="Dev Prasad Chakraborty" w:date="2015-03-25T11:07:00Z">
              <w:r w:rsidR="008D222E">
                <w:t xml:space="preserve">whether to </w:t>
              </w:r>
            </w:ins>
            <w:ins w:id="17" w:author="Dev Prasad Chakraborty" w:date="2015-03-25T11:06:00Z">
              <w:r w:rsidR="008D222E" w:rsidRPr="006F55AD">
                <w:t>over</w:t>
              </w:r>
              <w:r w:rsidR="008D222E">
                <w:t>write</w:t>
              </w:r>
              <w:r w:rsidR="008D222E" w:rsidRPr="006F55AD">
                <w:t xml:space="preserve"> </w:t>
              </w:r>
            </w:ins>
            <w:r w:rsidRPr="006F55AD">
              <w:t xml:space="preserve">the </w:t>
            </w:r>
            <w:ins w:id="18" w:author="Dev Prasad Chakraborty" w:date="2015-03-25T11:07:00Z">
              <w:r w:rsidR="008D222E">
                <w:t>existing</w:t>
              </w:r>
              <w:r w:rsidR="008D222E" w:rsidRPr="006F55AD">
                <w:t xml:space="preserve"> </w:t>
              </w:r>
            </w:ins>
            <w:r w:rsidRPr="006F55AD">
              <w:t>file or not</w:t>
            </w:r>
            <w:ins w:id="19" w:author="Dev Prasad Chakraborty" w:date="2015-03-25T11:07:00Z">
              <w:r w:rsidR="008D222E">
                <w:t>;</w:t>
              </w:r>
              <w:r w:rsidR="008D222E" w:rsidRPr="006F55AD">
                <w:t xml:space="preserve"> </w:t>
              </w:r>
            </w:ins>
            <w:ins w:id="20" w:author="Dev Prasad Chakraborty" w:date="2015-03-25T11:08:00Z">
              <w:r w:rsidR="008D222E">
                <w:t>if FALSE</w:t>
              </w:r>
            </w:ins>
            <w:r w:rsidRPr="006F55AD">
              <w:t xml:space="preserve"> the existing file will be </w:t>
            </w:r>
          </w:p>
          <w:p w14:paraId="46E68CBA" w14:textId="77777777" w:rsidR="006F55AD" w:rsidRPr="006F55AD" w:rsidRDefault="008D222E" w:rsidP="008D222E">
            <w:proofErr w:type="gramStart"/>
            <w:ins w:id="21" w:author="Dev Prasad Chakraborty" w:date="2015-03-25T11:08:00Z">
              <w:r>
                <w:t>silently</w:t>
              </w:r>
              <w:proofErr w:type="gramEnd"/>
              <w:r>
                <w:t xml:space="preserve"> </w:t>
              </w:r>
            </w:ins>
            <w:ins w:id="22" w:author="Dev Prasad Chakraborty" w:date="2015-03-25T11:07:00Z">
              <w:r w:rsidRPr="006F55AD">
                <w:t>over</w:t>
              </w:r>
              <w:r>
                <w:t>written</w:t>
              </w:r>
            </w:ins>
            <w:r w:rsidR="006F55AD" w:rsidRPr="006F55AD">
              <w:t>.</w:t>
            </w:r>
          </w:p>
        </w:tc>
      </w:tr>
    </w:tbl>
    <w:p w14:paraId="58113693" w14:textId="77777777" w:rsidR="006F55AD" w:rsidRPr="006F55AD" w:rsidRDefault="006F55AD" w:rsidP="006F55AD">
      <w:pPr>
        <w:rPr>
          <w:b/>
          <w:bCs/>
        </w:rPr>
      </w:pPr>
      <w:r w:rsidRPr="006F55AD">
        <w:rPr>
          <w:b/>
          <w:bCs/>
        </w:rPr>
        <w:t>Details</w:t>
      </w:r>
    </w:p>
    <w:p w14:paraId="27678FE1" w14:textId="35C041B4" w:rsidR="006F55AD" w:rsidRPr="006F55AD" w:rsidRDefault="006F55AD" w:rsidP="006F55AD">
      <w:r w:rsidRPr="006F55AD">
        <w:t>At least one of the combinations of "</w:t>
      </w:r>
      <w:proofErr w:type="spellStart"/>
      <w:r w:rsidRPr="006F55AD">
        <w:t>fileName</w:t>
      </w:r>
      <w:proofErr w:type="spellEnd"/>
      <w:r w:rsidRPr="006F55AD">
        <w:t xml:space="preserve"> and format" </w:t>
      </w:r>
      <w:del w:id="23" w:author="Dev Prasad Chakraborty" w:date="2015-03-25T11:44:00Z">
        <w:r w:rsidRPr="006F55AD" w:rsidDel="000F4BAB">
          <w:delText xml:space="preserve">and </w:delText>
        </w:r>
      </w:del>
      <w:ins w:id="24" w:author="Dev Prasad Chakraborty" w:date="2015-03-25T11:44:00Z">
        <w:r w:rsidR="000F4BAB">
          <w:t>or</w:t>
        </w:r>
        <w:r w:rsidR="000F4BAB" w:rsidRPr="006F55AD">
          <w:t xml:space="preserve"> </w:t>
        </w:r>
      </w:ins>
      <w:r w:rsidRPr="006F55AD">
        <w:t xml:space="preserve">"data and </w:t>
      </w:r>
      <w:proofErr w:type="spellStart"/>
      <w:r w:rsidRPr="006F55AD">
        <w:t>dataDscrpt</w:t>
      </w:r>
      <w:proofErr w:type="spellEnd"/>
      <w:r w:rsidRPr="006F55AD">
        <w:t xml:space="preserve">" must be specified. If both </w:t>
      </w:r>
      <w:del w:id="25" w:author="Dev Prasad Chakraborty" w:date="2015-03-25T11:45:00Z">
        <w:r w:rsidRPr="006F55AD" w:rsidDel="000F4BAB">
          <w:delText xml:space="preserve">of them </w:delText>
        </w:r>
      </w:del>
      <w:r w:rsidRPr="006F55AD">
        <w:t>are specified, the data file "</w:t>
      </w:r>
      <w:proofErr w:type="spellStart"/>
      <w:r w:rsidRPr="006F55AD">
        <w:t>fileName</w:t>
      </w:r>
      <w:proofErr w:type="spellEnd"/>
      <w:r w:rsidRPr="006F55AD">
        <w:t>" is analyzed and the data list "data" is ignored.</w:t>
      </w:r>
    </w:p>
    <w:p w14:paraId="4B07627C" w14:textId="77777777" w:rsidR="006F55AD" w:rsidRPr="006F55AD" w:rsidRDefault="006F55AD" w:rsidP="006F55AD">
      <w:pPr>
        <w:rPr>
          <w:b/>
          <w:bCs/>
        </w:rPr>
      </w:pPr>
      <w:r w:rsidRPr="006F55AD">
        <w:rPr>
          <w:b/>
          <w:bCs/>
        </w:rPr>
        <w:t>Value</w:t>
      </w:r>
    </w:p>
    <w:p w14:paraId="755A0E47" w14:textId="32AFDE3D" w:rsidR="006F55AD" w:rsidRPr="006F55AD" w:rsidRDefault="006F55AD" w:rsidP="006F55AD">
      <w:r w:rsidRPr="006F55AD">
        <w:t xml:space="preserve">A </w:t>
      </w:r>
      <w:ins w:id="26" w:author="Dev Prasad Chakraborty" w:date="2015-03-25T11:49:00Z">
        <w:r w:rsidR="000F4BAB">
          <w:t xml:space="preserve">pretty </w:t>
        </w:r>
      </w:ins>
      <w:r w:rsidRPr="006F55AD">
        <w:t xml:space="preserve">formatted </w:t>
      </w:r>
      <w:del w:id="27" w:author="Dev Prasad Chakraborty" w:date="2015-03-25T11:49:00Z">
        <w:r w:rsidRPr="006F55AD" w:rsidDel="000F4BAB">
          <w:delText xml:space="preserve">analysis </w:delText>
        </w:r>
      </w:del>
      <w:r w:rsidRPr="006F55AD">
        <w:t>report of the data</w:t>
      </w:r>
      <w:ins w:id="28" w:author="Dev Prasad Chakraborty" w:date="2015-03-25T11:49:00Z">
        <w:r w:rsidR="000F4BAB">
          <w:t xml:space="preserve"> </w:t>
        </w:r>
        <w:r w:rsidR="000F4BAB" w:rsidRPr="006F55AD">
          <w:t>analysis</w:t>
        </w:r>
      </w:ins>
      <w:ins w:id="29" w:author="Dev Prasad Chakraborty" w:date="2015-03-25T11:50:00Z">
        <w:r w:rsidR="000F4BAB">
          <w:t xml:space="preserve">, </w:t>
        </w:r>
      </w:ins>
      <w:ins w:id="30" w:author="Dev Prasad Chakraborty" w:date="2015-03-25T11:51:00Z">
        <w:r w:rsidR="000F4BAB">
          <w:t xml:space="preserve">patterned on </w:t>
        </w:r>
      </w:ins>
      <w:ins w:id="31" w:author="Dev Prasad Chakraborty" w:date="2015-03-25T11:50:00Z">
        <w:r w:rsidR="000F4BAB">
          <w:t>that of DBM MRMC V2.0 (</w:t>
        </w:r>
      </w:ins>
      <w:ins w:id="32" w:author="Dev Prasad Chakraborty" w:date="2015-03-25T11:51:00Z">
        <w:r w:rsidR="000F4BAB" w:rsidRPr="000F4BAB">
          <w:t>http://perception.radiology.uiowa.edu/</w:t>
        </w:r>
      </w:ins>
      <w:ins w:id="33" w:author="Dev Prasad Chakraborty" w:date="2015-03-25T11:50:00Z">
        <w:r w:rsidR="000F4BAB">
          <w:t>)</w:t>
        </w:r>
      </w:ins>
      <w:r w:rsidRPr="006F55AD">
        <w:t>.</w:t>
      </w:r>
    </w:p>
    <w:p w14:paraId="1AE2B4D4" w14:textId="77777777" w:rsidR="006F55AD" w:rsidRPr="006F55AD" w:rsidRDefault="006F55AD" w:rsidP="006F55AD">
      <w:pPr>
        <w:rPr>
          <w:b/>
          <w:bCs/>
        </w:rPr>
      </w:pPr>
      <w:r w:rsidRPr="006F55AD">
        <w:rPr>
          <w:b/>
          <w:bCs/>
        </w:rPr>
        <w:t>Examples</w:t>
      </w:r>
    </w:p>
    <w:p w14:paraId="063FE663" w14:textId="77777777" w:rsidR="006F55AD" w:rsidRPr="006F55AD" w:rsidRDefault="006F55AD" w:rsidP="006F55AD">
      <w:proofErr w:type="spellStart"/>
      <w:proofErr w:type="gramStart"/>
      <w:r w:rsidRPr="006F55AD">
        <w:t>OutputReport</w:t>
      </w:r>
      <w:proofErr w:type="spellEnd"/>
      <w:r w:rsidRPr="006F55AD">
        <w:t>(</w:t>
      </w:r>
      <w:proofErr w:type="spellStart"/>
      <w:proofErr w:type="gramEnd"/>
      <w:r w:rsidRPr="006F55AD">
        <w:t>fileName</w:t>
      </w:r>
      <w:proofErr w:type="spellEnd"/>
      <w:r w:rsidRPr="006F55AD">
        <w:t xml:space="preserve"> = "Van Dyke.xlsx", format = "JAFROC", method = "DBMH", </w:t>
      </w:r>
      <w:proofErr w:type="spellStart"/>
      <w:r w:rsidRPr="006F55AD">
        <w:t>fom</w:t>
      </w:r>
      <w:proofErr w:type="spellEnd"/>
      <w:r w:rsidRPr="006F55AD">
        <w:t xml:space="preserve"> = "Wilcoxon")</w:t>
      </w:r>
    </w:p>
    <w:p w14:paraId="5C760E5F" w14:textId="77777777" w:rsidR="006F55AD" w:rsidRPr="006F55AD" w:rsidRDefault="006F55AD" w:rsidP="006F55AD">
      <w:proofErr w:type="spellStart"/>
      <w:proofErr w:type="gramStart"/>
      <w:r w:rsidRPr="006F55AD">
        <w:t>OutputReport</w:t>
      </w:r>
      <w:proofErr w:type="spellEnd"/>
      <w:r w:rsidRPr="006F55AD">
        <w:t>(</w:t>
      </w:r>
      <w:proofErr w:type="gramEnd"/>
      <w:r w:rsidRPr="006F55AD">
        <w:t xml:space="preserve">data = </w:t>
      </w:r>
      <w:proofErr w:type="spellStart"/>
      <w:r w:rsidRPr="006F55AD">
        <w:t>vanDykeData</w:t>
      </w:r>
      <w:proofErr w:type="spellEnd"/>
      <w:r w:rsidRPr="006F55AD">
        <w:t xml:space="preserve">, </w:t>
      </w:r>
      <w:proofErr w:type="spellStart"/>
      <w:r w:rsidRPr="006F55AD">
        <w:t>dataDscrpt</w:t>
      </w:r>
      <w:proofErr w:type="spellEnd"/>
      <w:r w:rsidRPr="006F55AD">
        <w:t xml:space="preserve"> = "Van Dyke Data", method = "ORH", </w:t>
      </w:r>
      <w:proofErr w:type="spellStart"/>
      <w:r w:rsidRPr="006F55AD">
        <w:t>fom</w:t>
      </w:r>
      <w:proofErr w:type="spellEnd"/>
      <w:r w:rsidRPr="006F55AD">
        <w:t xml:space="preserve"> = "Wilcoxon",</w:t>
      </w:r>
    </w:p>
    <w:p w14:paraId="38124B5F" w14:textId="77777777" w:rsidR="006F55AD" w:rsidRPr="006F55AD" w:rsidRDefault="006F55AD" w:rsidP="006F55AD">
      <w:r w:rsidRPr="006F55AD">
        <w:t xml:space="preserve">             </w:t>
      </w:r>
      <w:proofErr w:type="spellStart"/>
      <w:proofErr w:type="gramStart"/>
      <w:r w:rsidRPr="006F55AD">
        <w:t>covEstMethod</w:t>
      </w:r>
      <w:proofErr w:type="spellEnd"/>
      <w:proofErr w:type="gramEnd"/>
      <w:r w:rsidRPr="006F55AD">
        <w:t xml:space="preserve"> = "Jackknife")</w:t>
      </w:r>
    </w:p>
    <w:p w14:paraId="30E254D4" w14:textId="77777777" w:rsidR="006F55AD" w:rsidRPr="006F55AD" w:rsidRDefault="006F55AD" w:rsidP="006F55AD"/>
    <w:p w14:paraId="75DD1045" w14:textId="77777777" w:rsidR="00E93377" w:rsidRDefault="006F55AD" w:rsidP="006F55AD">
      <w:pPr>
        <w:rPr>
          <w:ins w:id="34" w:author="Dev Prasad Chakraborty" w:date="2015-03-25T11:59:00Z"/>
        </w:rPr>
      </w:pPr>
      <w:r w:rsidRPr="006F55AD">
        <w:t xml:space="preserve">[Package </w:t>
      </w:r>
      <w:proofErr w:type="spellStart"/>
      <w:r w:rsidRPr="006F55AD">
        <w:rPr>
          <w:i/>
          <w:iCs/>
        </w:rPr>
        <w:t>RJafroc</w:t>
      </w:r>
      <w:proofErr w:type="spellEnd"/>
      <w:r w:rsidRPr="006F55AD">
        <w:t xml:space="preserve"> version 1.0 </w:t>
      </w:r>
      <w:hyperlink r:id="rId12" w:history="1">
        <w:r w:rsidRPr="006F55AD">
          <w:rPr>
            <w:rStyle w:val="Hyperlink"/>
          </w:rPr>
          <w:t>Index</w:t>
        </w:r>
      </w:hyperlink>
      <w:r w:rsidRPr="006F55AD">
        <w:t>]</w:t>
      </w:r>
    </w:p>
    <w:p w14:paraId="1FEDA5CD" w14:textId="77777777" w:rsidR="000F4BAB" w:rsidRDefault="000F4BAB" w:rsidP="006F55AD">
      <w:pPr>
        <w:rPr>
          <w:ins w:id="35" w:author="Dev Prasad Chakraborty" w:date="2015-03-25T11:59:00Z"/>
        </w:rPr>
      </w:pPr>
    </w:p>
    <w:p w14:paraId="7AFE6291" w14:textId="09ADAE72" w:rsidR="000F4BAB" w:rsidRDefault="000F4BAB" w:rsidP="006F55AD">
      <w:ins w:id="36" w:author="Dev Prasad Chakraborty" w:date="2015-03-25T11:59:00Z">
        <w:r w:rsidRPr="000F4BAB">
          <w:t xml:space="preserve">The report has been saved in VanDyke_DBMH_Wilcoxon.txt </w:t>
        </w:r>
        <w:proofErr w:type="spellStart"/>
        <w:r w:rsidRPr="000F4BAB">
          <w:t>sucessfully</w:t>
        </w:r>
        <w:proofErr w:type="spellEnd"/>
        <w:r w:rsidRPr="000F4BAB">
          <w:t>.</w:t>
        </w:r>
        <w:r>
          <w:t xml:space="preserve"> --&gt; </w:t>
        </w:r>
        <w:r w:rsidRPr="000F4BAB">
          <w:t xml:space="preserve">The report </w:t>
        </w:r>
        <w:r>
          <w:t xml:space="preserve">file </w:t>
        </w:r>
        <w:r w:rsidRPr="000F4BAB">
          <w:t xml:space="preserve">has been saved </w:t>
        </w:r>
        <w:r>
          <w:t>to</w:t>
        </w:r>
        <w:r w:rsidRPr="000F4BAB">
          <w:t xml:space="preserve"> VanDyke_DBMH_Wilcoxon.txt.</w:t>
        </w:r>
      </w:ins>
    </w:p>
    <w:sectPr w:rsidR="000F4BAB" w:rsidSect="008D222E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AD"/>
    <w:rsid w:val="000654B1"/>
    <w:rsid w:val="000F4BAB"/>
    <w:rsid w:val="001F14E8"/>
    <w:rsid w:val="002B4517"/>
    <w:rsid w:val="005A3D54"/>
    <w:rsid w:val="006F55AD"/>
    <w:rsid w:val="008D222E"/>
    <w:rsid w:val="009723E8"/>
    <w:rsid w:val="00B45C2B"/>
    <w:rsid w:val="00B66BE8"/>
    <w:rsid w:val="00E933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5F0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2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27779/help/library/RJafroc/help/ORHAnalysis" TargetMode="External"/><Relationship Id="rId12" Type="http://schemas.openxmlformats.org/officeDocument/2006/relationships/hyperlink" Target="http://127.0.0.1:27779/help/library/RJafroc/html/00Index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27779/help/library/RJafroc/help/ReadDataFile" TargetMode="External"/><Relationship Id="rId6" Type="http://schemas.openxmlformats.org/officeDocument/2006/relationships/hyperlink" Target="http://127.0.0.1:27779/help/library/RJafroc/help/ReadDataFile" TargetMode="External"/><Relationship Id="rId7" Type="http://schemas.openxmlformats.org/officeDocument/2006/relationships/hyperlink" Target="http://127.0.0.1:27779/help/library/RJafroc/help/ReadDataFile" TargetMode="External"/><Relationship Id="rId8" Type="http://schemas.openxmlformats.org/officeDocument/2006/relationships/hyperlink" Target="http://127.0.0.1:27779/help/library/RJafroc/help/DBMHAnalysis" TargetMode="External"/><Relationship Id="rId9" Type="http://schemas.openxmlformats.org/officeDocument/2006/relationships/hyperlink" Target="http://127.0.0.1:27779/help/library/RJafroc/help/DBMHAnalysis" TargetMode="External"/><Relationship Id="rId10" Type="http://schemas.openxmlformats.org/officeDocument/2006/relationships/hyperlink" Target="http://127.0.0.1:27779/help/library/RJafroc/help/ORH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407</Words>
  <Characters>2322</Characters>
  <Application>Microsoft Macintosh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3</cp:revision>
  <dcterms:created xsi:type="dcterms:W3CDTF">2015-03-25T15:01:00Z</dcterms:created>
  <dcterms:modified xsi:type="dcterms:W3CDTF">2015-03-25T16:00:00Z</dcterms:modified>
</cp:coreProperties>
</file>