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94"/>
        <w:gridCol w:w="4706"/>
      </w:tblGrid>
      <w:tr w:rsidR="00F222D4" w:rsidRPr="00F222D4" w14:paraId="65DFF057" w14:textId="77777777">
        <w:tblPrEx>
          <w:tblCellMar>
            <w:top w:w="0" w:type="dxa"/>
            <w:bottom w:w="0" w:type="dxa"/>
          </w:tblCellMar>
        </w:tblPrEx>
        <w:tc>
          <w:tcPr>
            <w:tcW w:w="61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B771EB" w14:textId="77777777" w:rsidR="00F222D4" w:rsidRPr="00F222D4" w:rsidRDefault="00F222D4" w:rsidP="00F222D4">
            <w:proofErr w:type="spellStart"/>
            <w:r w:rsidRPr="00F222D4">
              <w:t>ReadDataFile</w:t>
            </w:r>
            <w:proofErr w:type="spellEnd"/>
            <w:r w:rsidRPr="00F222D4">
              <w:t xml:space="preserve"> {</w:t>
            </w:r>
            <w:proofErr w:type="spellStart"/>
            <w:r w:rsidRPr="00F222D4">
              <w:t>RJafroc</w:t>
            </w:r>
            <w:proofErr w:type="spellEnd"/>
            <w:r w:rsidRPr="00F222D4">
              <w:t>}</w:t>
            </w:r>
          </w:p>
        </w:tc>
        <w:tc>
          <w:tcPr>
            <w:tcW w:w="46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99F886" w14:textId="77777777" w:rsidR="00F222D4" w:rsidRPr="00F222D4" w:rsidRDefault="00F222D4" w:rsidP="00F222D4">
            <w:r w:rsidRPr="00F222D4">
              <w:t>R Documentation</w:t>
            </w:r>
          </w:p>
        </w:tc>
      </w:tr>
    </w:tbl>
    <w:p w14:paraId="5B141FC5" w14:textId="77777777" w:rsidR="00F222D4" w:rsidRPr="00F222D4" w:rsidRDefault="00F222D4" w:rsidP="00F222D4">
      <w:r w:rsidRPr="00F222D4">
        <w:t>Read data file</w:t>
      </w:r>
    </w:p>
    <w:p w14:paraId="2E13A8C7" w14:textId="77777777" w:rsidR="00F222D4" w:rsidRPr="00F222D4" w:rsidRDefault="00F222D4" w:rsidP="00F222D4">
      <w:pPr>
        <w:rPr>
          <w:b/>
          <w:bCs/>
        </w:rPr>
      </w:pPr>
      <w:r w:rsidRPr="00F222D4">
        <w:rPr>
          <w:b/>
          <w:bCs/>
        </w:rPr>
        <w:t>Description</w:t>
      </w:r>
    </w:p>
    <w:p w14:paraId="433E9676" w14:textId="3DFBF4B2" w:rsidR="00F222D4" w:rsidRPr="00F222D4" w:rsidRDefault="00F222D4" w:rsidP="00F222D4">
      <w:r w:rsidRPr="00F222D4">
        <w:t>Read</w:t>
      </w:r>
      <w:ins w:id="0" w:author="Dev Prasad Chakraborty" w:date="2015-03-25T11:14:00Z">
        <w:r w:rsidR="00BC2731">
          <w:t>s</w:t>
        </w:r>
      </w:ins>
      <w:r w:rsidRPr="00F222D4">
        <w:t xml:space="preserve"> the dataset </w:t>
      </w:r>
      <w:ins w:id="1" w:author="Dev Prasad Chakraborty" w:date="2015-03-25T11:14:00Z">
        <w:r w:rsidR="00BC2731">
          <w:t>to</w:t>
        </w:r>
      </w:ins>
      <w:r w:rsidRPr="00F222D4">
        <w:t xml:space="preserve"> be </w:t>
      </w:r>
      <w:ins w:id="2" w:author="Dev Prasad Chakraborty" w:date="2015-03-25T11:14:00Z">
        <w:r w:rsidR="00BC2731" w:rsidRPr="00F222D4">
          <w:t>analy</w:t>
        </w:r>
        <w:r w:rsidR="00BC2731">
          <w:t>zed</w:t>
        </w:r>
        <w:r w:rsidR="00BC2731" w:rsidRPr="00F222D4">
          <w:t xml:space="preserve"> </w:t>
        </w:r>
      </w:ins>
      <w:r w:rsidRPr="00F222D4">
        <w:t xml:space="preserve">from </w:t>
      </w:r>
      <w:ins w:id="3" w:author="Dev Prasad Chakraborty" w:date="2015-03-25T11:14:00Z">
        <w:r w:rsidR="00BC2731">
          <w:t xml:space="preserve">an existing </w:t>
        </w:r>
      </w:ins>
      <w:commentRangeStart w:id="4"/>
      <w:r w:rsidRPr="00F222D4">
        <w:t>file</w:t>
      </w:r>
      <w:commentRangeEnd w:id="4"/>
      <w:r w:rsidR="00B94634">
        <w:rPr>
          <w:rStyle w:val="CommentReference"/>
        </w:rPr>
        <w:commentReference w:id="4"/>
      </w:r>
      <w:r w:rsidRPr="00F222D4">
        <w:t>.</w:t>
      </w:r>
    </w:p>
    <w:p w14:paraId="531F013C" w14:textId="77777777" w:rsidR="00F222D4" w:rsidRPr="00F222D4" w:rsidRDefault="00F222D4" w:rsidP="00F222D4">
      <w:pPr>
        <w:rPr>
          <w:b/>
          <w:bCs/>
        </w:rPr>
      </w:pPr>
      <w:r w:rsidRPr="00F222D4">
        <w:rPr>
          <w:b/>
          <w:bCs/>
        </w:rPr>
        <w:t>Usage</w:t>
      </w:r>
    </w:p>
    <w:p w14:paraId="677F48DD" w14:textId="77777777" w:rsidR="00F222D4" w:rsidRPr="00F222D4" w:rsidRDefault="00F222D4" w:rsidP="00F222D4">
      <w:proofErr w:type="spellStart"/>
      <w:proofErr w:type="gramStart"/>
      <w:r w:rsidRPr="00F222D4">
        <w:t>ReadDataFile</w:t>
      </w:r>
      <w:proofErr w:type="spellEnd"/>
      <w:r w:rsidRPr="00F222D4">
        <w:t>(</w:t>
      </w:r>
      <w:proofErr w:type="spellStart"/>
      <w:proofErr w:type="gramEnd"/>
      <w:r w:rsidRPr="00F222D4">
        <w:t>fileName</w:t>
      </w:r>
      <w:proofErr w:type="spellEnd"/>
      <w:r w:rsidRPr="00F222D4">
        <w:t>, format = "JAFROC", delimiter = ",")</w:t>
      </w:r>
    </w:p>
    <w:p w14:paraId="191B3FF9" w14:textId="77777777" w:rsidR="00F222D4" w:rsidRPr="00F222D4" w:rsidRDefault="00F222D4" w:rsidP="00F222D4">
      <w:pPr>
        <w:rPr>
          <w:b/>
          <w:bCs/>
        </w:rPr>
      </w:pPr>
      <w:r w:rsidRPr="00F222D4">
        <w:rPr>
          <w:b/>
          <w:bCs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9360"/>
      </w:tblGrid>
      <w:tr w:rsidR="00F222D4" w:rsidRPr="00F222D4" w14:paraId="78DF0266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571E655" w14:textId="77777777" w:rsidR="00F222D4" w:rsidRPr="00F222D4" w:rsidRDefault="00F222D4" w:rsidP="00F222D4">
            <w:proofErr w:type="spellStart"/>
            <w:proofErr w:type="gramStart"/>
            <w:r w:rsidRPr="00F222D4">
              <w:t>fileName</w:t>
            </w:r>
            <w:proofErr w:type="spellEnd"/>
            <w:proofErr w:type="gramEnd"/>
          </w:p>
        </w:tc>
        <w:tc>
          <w:tcPr>
            <w:tcW w:w="93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9E3188" w14:textId="3735CEF1" w:rsidR="00F222D4" w:rsidRPr="00F222D4" w:rsidRDefault="00F222D4" w:rsidP="00B94634">
            <w:r w:rsidRPr="00F222D4">
              <w:t xml:space="preserve">The file name of the file that contains the dataset. The extension of the data file must </w:t>
            </w:r>
            <w:commentRangeStart w:id="5"/>
            <w:ins w:id="6" w:author="Dev Prasad Chakraborty" w:date="2015-03-25T11:31:00Z">
              <w:r w:rsidR="00B94634">
                <w:t>match</w:t>
              </w:r>
            </w:ins>
            <w:commentRangeEnd w:id="5"/>
            <w:ins w:id="7" w:author="Dev Prasad Chakraborty" w:date="2015-03-25T11:32:00Z">
              <w:r w:rsidR="00B94634">
                <w:rPr>
                  <w:rStyle w:val="CommentReference"/>
                </w:rPr>
                <w:commentReference w:id="5"/>
              </w:r>
            </w:ins>
            <w:ins w:id="9" w:author="Dev Prasad Chakraborty" w:date="2015-03-25T11:31:00Z">
              <w:r w:rsidR="00B94634" w:rsidRPr="00F222D4">
                <w:t xml:space="preserve"> </w:t>
              </w:r>
            </w:ins>
            <w:r w:rsidRPr="00F222D4">
              <w:t xml:space="preserve">the corresponding format. See </w:t>
            </w:r>
            <w:hyperlink r:id="rId6" w:history="1">
              <w:proofErr w:type="spellStart"/>
              <w:r w:rsidRPr="00F222D4">
                <w:rPr>
                  <w:rStyle w:val="Hyperlink"/>
                </w:rPr>
                <w:t>RJafroc</w:t>
              </w:r>
              <w:proofErr w:type="spellEnd"/>
            </w:hyperlink>
            <w:r w:rsidRPr="00F222D4">
              <w:t>.</w:t>
            </w:r>
          </w:p>
        </w:tc>
      </w:tr>
      <w:tr w:rsidR="00F222D4" w:rsidRPr="00F222D4" w14:paraId="2FA62D0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E6BF4A6" w14:textId="77777777" w:rsidR="00F222D4" w:rsidRPr="00F222D4" w:rsidRDefault="00F222D4" w:rsidP="00F222D4">
            <w:proofErr w:type="gramStart"/>
            <w:r w:rsidRPr="00F222D4">
              <w:t>format</w:t>
            </w:r>
            <w:proofErr w:type="gramEnd"/>
          </w:p>
        </w:tc>
        <w:tc>
          <w:tcPr>
            <w:tcW w:w="93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E9545DE" w14:textId="0B3A29CA" w:rsidR="00F222D4" w:rsidRPr="00F222D4" w:rsidRDefault="00940609" w:rsidP="00940609">
            <w:ins w:id="10" w:author="Dev Prasad Chakraborty" w:date="2015-03-25T11:30:00Z">
              <w:r>
                <w:t>A string specifying t</w:t>
              </w:r>
              <w:r w:rsidRPr="00F222D4">
                <w:t xml:space="preserve">he </w:t>
              </w:r>
            </w:ins>
            <w:r w:rsidR="00F222D4" w:rsidRPr="00F222D4">
              <w:t>format of the data file. It can be "JAFROC", "OR-DBM MRMC" or "</w:t>
            </w:r>
            <w:proofErr w:type="spellStart"/>
            <w:r w:rsidR="00F222D4" w:rsidRPr="00F222D4">
              <w:t>iMRMC</w:t>
            </w:r>
            <w:proofErr w:type="spellEnd"/>
            <w:r w:rsidR="00F222D4" w:rsidRPr="00F222D4">
              <w:t xml:space="preserve">". For the "OR-DBM MRMC" format, </w:t>
            </w:r>
            <w:ins w:id="11" w:author="Dev Prasad Chakraborty" w:date="2015-03-25T11:27:00Z">
              <w:r>
                <w:t>the "</w:t>
              </w:r>
            </w:ins>
            <w:r w:rsidR="00F222D4" w:rsidRPr="00F222D4">
              <w:t>stacked</w:t>
            </w:r>
            <w:ins w:id="12" w:author="Dev Prasad Chakraborty" w:date="2015-03-25T11:27:00Z">
              <w:r>
                <w:t>"</w:t>
              </w:r>
            </w:ins>
            <w:r w:rsidR="00F222D4" w:rsidRPr="00F222D4">
              <w:t xml:space="preserve"> input format</w:t>
            </w:r>
            <w:ins w:id="13" w:author="Dev Prasad Chakraborty" w:date="2015-03-25T11:27:00Z">
              <w:r>
                <w:t xml:space="preserve"> (</w:t>
              </w:r>
            </w:ins>
            <w:ins w:id="14" w:author="Dev Prasad Chakraborty" w:date="2015-03-25T11:28:00Z">
              <w:r>
                <w:t xml:space="preserve">see </w:t>
              </w:r>
              <w:r w:rsidRPr="00940609">
                <w:t>OR DBM MRMC 2.4 User Guide</w:t>
              </w:r>
              <w:r>
                <w:t xml:space="preserve"> available at </w:t>
              </w:r>
            </w:ins>
            <w:ins w:id="15" w:author="Dev Prasad Chakraborty" w:date="2015-03-25T11:29:00Z">
              <w:r w:rsidRPr="00940609">
                <w:t>http://perception.radiology.uiowa.edu/</w:t>
              </w:r>
            </w:ins>
            <w:ins w:id="16" w:author="Dev Prasad Chakraborty" w:date="2015-03-25T11:27:00Z">
              <w:r>
                <w:t>)</w:t>
              </w:r>
            </w:ins>
            <w:r w:rsidR="00F222D4" w:rsidRPr="00F222D4">
              <w:t xml:space="preserve"> or LABMRMC format is determined by the extension of the data file. </w:t>
            </w:r>
            <w:ins w:id="17" w:author="Dev Prasad Chakraborty" w:date="2015-03-25T11:34:00Z">
              <w:r w:rsidR="00580EF2">
                <w:t xml:space="preserve">The </w:t>
              </w:r>
              <w:proofErr w:type="spellStart"/>
              <w:r w:rsidR="00580EF2">
                <w:t>iMRMC</w:t>
              </w:r>
              <w:proofErr w:type="spellEnd"/>
              <w:r w:rsidR="00580EF2">
                <w:t xml:space="preserve"> format is specified in </w:t>
              </w:r>
            </w:ins>
            <w:ins w:id="18" w:author="Dev Prasad Chakraborty" w:date="2015-03-25T11:36:00Z">
              <w:r w:rsidR="00580EF2" w:rsidRPr="00580EF2">
                <w:t>https://code.google.com/p/imrmc/</w:t>
              </w:r>
            </w:ins>
            <w:ins w:id="19" w:author="Dev Prasad Chakraborty" w:date="2015-03-25T11:34:00Z">
              <w:r w:rsidR="00580EF2">
                <w:t xml:space="preserve">. </w:t>
              </w:r>
            </w:ins>
            <w:r w:rsidR="00F222D4" w:rsidRPr="00F222D4">
              <w:t xml:space="preserve">See </w:t>
            </w:r>
            <w:hyperlink r:id="rId7" w:history="1">
              <w:proofErr w:type="spellStart"/>
              <w:r w:rsidR="00F222D4" w:rsidRPr="00F222D4">
                <w:rPr>
                  <w:rStyle w:val="Hyperlink"/>
                </w:rPr>
                <w:t>RJafroc</w:t>
              </w:r>
              <w:proofErr w:type="spellEnd"/>
            </w:hyperlink>
            <w:r w:rsidR="00F222D4" w:rsidRPr="00F222D4">
              <w:t>.</w:t>
            </w:r>
          </w:p>
        </w:tc>
      </w:tr>
      <w:tr w:rsidR="00F222D4" w:rsidRPr="00F222D4" w14:paraId="2CB67A5A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519C45A" w14:textId="77777777" w:rsidR="00F222D4" w:rsidRPr="00F222D4" w:rsidRDefault="00F222D4" w:rsidP="00F222D4">
            <w:proofErr w:type="gramStart"/>
            <w:r w:rsidRPr="00F222D4">
              <w:t>delimiter</w:t>
            </w:r>
            <w:proofErr w:type="gramEnd"/>
          </w:p>
        </w:tc>
        <w:tc>
          <w:tcPr>
            <w:tcW w:w="93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88E78A1" w14:textId="5161DAF0" w:rsidR="00F222D4" w:rsidRPr="00F222D4" w:rsidRDefault="00F222D4" w:rsidP="00F222D4">
            <w:r w:rsidRPr="00F222D4">
              <w:t>The delimiter to be used in the stacked input format for OR-DBM MRMC ("," is the default option). This parameter is not used when reading "JAFROC" or "</w:t>
            </w:r>
            <w:proofErr w:type="spellStart"/>
            <w:r w:rsidRPr="00F222D4">
              <w:t>iMRMC</w:t>
            </w:r>
            <w:proofErr w:type="spellEnd"/>
            <w:r w:rsidRPr="00F222D4">
              <w:t>" data file</w:t>
            </w:r>
            <w:ins w:id="20" w:author="Dev Prasad Chakraborty" w:date="2015-03-25T11:37:00Z">
              <w:r w:rsidR="00580EF2">
                <w:t>s</w:t>
              </w:r>
            </w:ins>
            <w:r w:rsidRPr="00F222D4">
              <w:t xml:space="preserve">. See </w:t>
            </w:r>
            <w:hyperlink r:id="rId8" w:history="1">
              <w:proofErr w:type="spellStart"/>
              <w:r w:rsidRPr="00F222D4">
                <w:rPr>
                  <w:rStyle w:val="Hyperlink"/>
                </w:rPr>
                <w:t>RJafroc</w:t>
              </w:r>
              <w:proofErr w:type="spellEnd"/>
            </w:hyperlink>
            <w:r w:rsidRPr="00F222D4">
              <w:t>.</w:t>
            </w:r>
          </w:p>
        </w:tc>
      </w:tr>
    </w:tbl>
    <w:p w14:paraId="6F809B92" w14:textId="77777777" w:rsidR="00F222D4" w:rsidRPr="00F222D4" w:rsidRDefault="00F222D4" w:rsidP="00F222D4">
      <w:pPr>
        <w:rPr>
          <w:b/>
          <w:bCs/>
        </w:rPr>
      </w:pPr>
      <w:r w:rsidRPr="00F222D4">
        <w:rPr>
          <w:b/>
          <w:bCs/>
        </w:rPr>
        <w:t>Value</w:t>
      </w:r>
    </w:p>
    <w:p w14:paraId="33DD17D1" w14:textId="0E1E38FE" w:rsidR="00F222D4" w:rsidRPr="00F222D4" w:rsidRDefault="00F222D4" w:rsidP="00F222D4">
      <w:proofErr w:type="gramStart"/>
      <w:r w:rsidRPr="00F222D4">
        <w:t xml:space="preserve">A dataset with the </w:t>
      </w:r>
      <w:ins w:id="21" w:author="Dev Prasad Chakraborty" w:date="2015-03-25T11:18:00Z">
        <w:r w:rsidR="00BC2731" w:rsidRPr="00F222D4">
          <w:t>specifi</w:t>
        </w:r>
      </w:ins>
      <w:ins w:id="22" w:author="Dev Prasad Chakraborty" w:date="2015-03-25T11:38:00Z">
        <w:r w:rsidR="00580EF2">
          <w:t>ed</w:t>
        </w:r>
      </w:ins>
      <w:r w:rsidRPr="00F222D4">
        <w:t xml:space="preserve"> structure.</w:t>
      </w:r>
      <w:proofErr w:type="gramEnd"/>
      <w:r w:rsidRPr="00F222D4">
        <w:t xml:space="preserve"> See </w:t>
      </w:r>
      <w:hyperlink r:id="rId9" w:history="1">
        <w:proofErr w:type="spellStart"/>
        <w:r w:rsidRPr="00F222D4">
          <w:rPr>
            <w:rStyle w:val="Hyperlink"/>
          </w:rPr>
          <w:t>RJafroc</w:t>
        </w:r>
        <w:proofErr w:type="spellEnd"/>
      </w:hyperlink>
      <w:r w:rsidRPr="00F222D4">
        <w:t>.</w:t>
      </w:r>
    </w:p>
    <w:p w14:paraId="43E7766E" w14:textId="77777777" w:rsidR="00F222D4" w:rsidRPr="00F222D4" w:rsidRDefault="00F222D4" w:rsidP="00F222D4">
      <w:pPr>
        <w:rPr>
          <w:b/>
          <w:bCs/>
        </w:rPr>
      </w:pPr>
      <w:r w:rsidRPr="00F222D4">
        <w:rPr>
          <w:b/>
          <w:bCs/>
        </w:rPr>
        <w:t>Examples</w:t>
      </w:r>
    </w:p>
    <w:p w14:paraId="21B73B12" w14:textId="77777777" w:rsidR="00F222D4" w:rsidRPr="00F222D4" w:rsidRDefault="00F222D4" w:rsidP="00F222D4">
      <w:proofErr w:type="spellStart"/>
      <w:proofErr w:type="gramStart"/>
      <w:r w:rsidRPr="00F222D4">
        <w:t>dataVanDykeJAFROC</w:t>
      </w:r>
      <w:proofErr w:type="spellEnd"/>
      <w:proofErr w:type="gramEnd"/>
      <w:r w:rsidRPr="00F222D4">
        <w:t xml:space="preserve"> &lt;- </w:t>
      </w:r>
      <w:proofErr w:type="spellStart"/>
      <w:r w:rsidRPr="00F222D4">
        <w:t>ReadDataFile</w:t>
      </w:r>
      <w:proofErr w:type="spellEnd"/>
      <w:r w:rsidRPr="00F222D4">
        <w:t>(</w:t>
      </w:r>
      <w:proofErr w:type="spellStart"/>
      <w:r w:rsidRPr="00F222D4">
        <w:t>fileName</w:t>
      </w:r>
      <w:proofErr w:type="spellEnd"/>
      <w:r w:rsidRPr="00F222D4">
        <w:t xml:space="preserve"> = "Van Dyke.xlsx", format = "JAFROC")</w:t>
      </w:r>
    </w:p>
    <w:p w14:paraId="0D61E49A" w14:textId="77777777" w:rsidR="00F222D4" w:rsidRPr="00F222D4" w:rsidRDefault="00F222D4" w:rsidP="00F222D4">
      <w:proofErr w:type="spellStart"/>
      <w:proofErr w:type="gramStart"/>
      <w:r w:rsidRPr="00F222D4">
        <w:t>dataVanDykeOrDbmMRMC</w:t>
      </w:r>
      <w:proofErr w:type="spellEnd"/>
      <w:proofErr w:type="gramEnd"/>
      <w:r w:rsidRPr="00F222D4">
        <w:t xml:space="preserve"> &lt;- </w:t>
      </w:r>
      <w:proofErr w:type="spellStart"/>
      <w:r w:rsidRPr="00F222D4">
        <w:t>ReadDataFile</w:t>
      </w:r>
      <w:proofErr w:type="spellEnd"/>
      <w:r w:rsidRPr="00F222D4">
        <w:t>(</w:t>
      </w:r>
      <w:proofErr w:type="spellStart"/>
      <w:r w:rsidRPr="00F222D4">
        <w:t>fileName</w:t>
      </w:r>
      <w:proofErr w:type="spellEnd"/>
      <w:r w:rsidRPr="00F222D4">
        <w:t xml:space="preserve"> = "Van Dyke.csv", format = "OR-DBM MRMC", delimiter = ",")</w:t>
      </w:r>
    </w:p>
    <w:p w14:paraId="7F8BB139" w14:textId="77777777" w:rsidR="00F222D4" w:rsidRPr="00F222D4" w:rsidRDefault="00F222D4" w:rsidP="00F222D4">
      <w:proofErr w:type="spellStart"/>
      <w:proofErr w:type="gramStart"/>
      <w:r w:rsidRPr="00F222D4">
        <w:t>dataVanDykeLrc</w:t>
      </w:r>
      <w:proofErr w:type="spellEnd"/>
      <w:proofErr w:type="gramEnd"/>
      <w:r w:rsidRPr="00F222D4">
        <w:t xml:space="preserve"> &lt;- </w:t>
      </w:r>
      <w:proofErr w:type="spellStart"/>
      <w:r w:rsidRPr="00F222D4">
        <w:t>ReadDataFile</w:t>
      </w:r>
      <w:proofErr w:type="spellEnd"/>
      <w:r w:rsidRPr="00F222D4">
        <w:t>(</w:t>
      </w:r>
      <w:proofErr w:type="spellStart"/>
      <w:r w:rsidRPr="00F222D4">
        <w:t>fileName</w:t>
      </w:r>
      <w:proofErr w:type="spellEnd"/>
      <w:r w:rsidRPr="00F222D4">
        <w:t xml:space="preserve"> = "Van </w:t>
      </w:r>
      <w:proofErr w:type="spellStart"/>
      <w:r w:rsidRPr="00F222D4">
        <w:t>Dyke.lrc</w:t>
      </w:r>
      <w:proofErr w:type="spellEnd"/>
      <w:r w:rsidRPr="00F222D4">
        <w:t>", format = "OR-DBM MRMC")</w:t>
      </w:r>
    </w:p>
    <w:p w14:paraId="2D1ACA46" w14:textId="77777777" w:rsidR="00F222D4" w:rsidRPr="00F222D4" w:rsidRDefault="00F222D4" w:rsidP="00F222D4">
      <w:proofErr w:type="spellStart"/>
      <w:proofErr w:type="gramStart"/>
      <w:r w:rsidRPr="00F222D4">
        <w:t>dataVanDykeiMRMC</w:t>
      </w:r>
      <w:proofErr w:type="spellEnd"/>
      <w:proofErr w:type="gramEnd"/>
      <w:r w:rsidRPr="00F222D4">
        <w:t xml:space="preserve">&lt;- </w:t>
      </w:r>
      <w:proofErr w:type="spellStart"/>
      <w:r w:rsidRPr="00F222D4">
        <w:t>ReadDataFile</w:t>
      </w:r>
      <w:proofErr w:type="spellEnd"/>
      <w:r w:rsidRPr="00F222D4">
        <w:t>(</w:t>
      </w:r>
      <w:proofErr w:type="spellStart"/>
      <w:r w:rsidRPr="00F222D4">
        <w:t>fileName</w:t>
      </w:r>
      <w:proofErr w:type="spellEnd"/>
      <w:r w:rsidRPr="00F222D4">
        <w:t xml:space="preserve"> = "Van </w:t>
      </w:r>
      <w:proofErr w:type="spellStart"/>
      <w:r w:rsidRPr="00F222D4">
        <w:t>Dyke.imrmc</w:t>
      </w:r>
      <w:proofErr w:type="spellEnd"/>
      <w:r w:rsidRPr="00F222D4">
        <w:t>", format = "</w:t>
      </w:r>
      <w:proofErr w:type="spellStart"/>
      <w:r w:rsidRPr="00F222D4">
        <w:t>iMRMC</w:t>
      </w:r>
      <w:proofErr w:type="spellEnd"/>
      <w:r w:rsidRPr="00F222D4">
        <w:t>")</w:t>
      </w:r>
      <w:bookmarkStart w:id="23" w:name="_GoBack"/>
      <w:bookmarkEnd w:id="23"/>
    </w:p>
    <w:p w14:paraId="77CEAEED" w14:textId="77777777" w:rsidR="00F222D4" w:rsidRPr="00F222D4" w:rsidRDefault="00F222D4" w:rsidP="00F222D4"/>
    <w:p w14:paraId="4D103A1C" w14:textId="33A217EB" w:rsidR="00BC2731" w:rsidRDefault="00F222D4" w:rsidP="00F222D4">
      <w:r w:rsidRPr="00F222D4">
        <w:t xml:space="preserve">[Package </w:t>
      </w:r>
      <w:proofErr w:type="spellStart"/>
      <w:r w:rsidRPr="00F222D4">
        <w:rPr>
          <w:i/>
          <w:iCs/>
        </w:rPr>
        <w:t>RJafroc</w:t>
      </w:r>
      <w:proofErr w:type="spellEnd"/>
      <w:r w:rsidRPr="00F222D4">
        <w:t xml:space="preserve"> version 1.0 </w:t>
      </w:r>
      <w:hyperlink r:id="rId10" w:history="1">
        <w:r w:rsidRPr="00F222D4">
          <w:rPr>
            <w:rStyle w:val="Hyperlink"/>
          </w:rPr>
          <w:t>Index</w:t>
        </w:r>
      </w:hyperlink>
      <w:r w:rsidRPr="00F222D4">
        <w:t>]</w:t>
      </w:r>
    </w:p>
    <w:sectPr w:rsidR="00BC2731" w:rsidSect="00F222D4">
      <w:pgSz w:w="15840" w:h="12240" w:orient="landscape"/>
      <w:pgMar w:top="1800" w:right="1440" w:bottom="180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Dev Prasad Chakraborty" w:date="2015-03-25T11:34:00Z" w:initials="DPC">
    <w:p w14:paraId="397C2CE6" w14:textId="22924148" w:rsidR="00B94634" w:rsidRDefault="00B94634">
      <w:pPr>
        <w:pStyle w:val="CommentText"/>
      </w:pPr>
      <w:r>
        <w:rPr>
          <w:rStyle w:val="CommentReference"/>
        </w:rPr>
        <w:annotationRef/>
      </w:r>
      <w:r>
        <w:t>Some of these edits were made in previous round</w:t>
      </w:r>
    </w:p>
  </w:comment>
  <w:comment w:id="5" w:author="Dev Prasad Chakraborty" w:date="2015-03-25T11:33:00Z" w:initials="DPC">
    <w:p w14:paraId="3FB1025A" w14:textId="60B7CCA7" w:rsidR="00B94634" w:rsidRDefault="00B94634">
      <w:pPr>
        <w:pStyle w:val="CommentText"/>
      </w:pPr>
      <w:ins w:id="8" w:author="Dev Prasad Chakraborty" w:date="2015-03-25T11:32:00Z">
        <w:r>
          <w:rPr>
            <w:rStyle w:val="CommentReference"/>
          </w:rPr>
          <w:annotationRef/>
        </w:r>
      </w:ins>
      <w:r>
        <w:t>Please: I made this change in previous round of edits but you did not implement it; you have to be as carful in writing as you are in coding; I am depending on you.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2D4"/>
    <w:rsid w:val="000654B1"/>
    <w:rsid w:val="001F14E8"/>
    <w:rsid w:val="002B4517"/>
    <w:rsid w:val="00524D3F"/>
    <w:rsid w:val="00580EF2"/>
    <w:rsid w:val="005A3D54"/>
    <w:rsid w:val="00940609"/>
    <w:rsid w:val="009723E8"/>
    <w:rsid w:val="00B45C2B"/>
    <w:rsid w:val="00B66BE8"/>
    <w:rsid w:val="00B94634"/>
    <w:rsid w:val="00BC2731"/>
    <w:rsid w:val="00D67B67"/>
    <w:rsid w:val="00E93377"/>
    <w:rsid w:val="00F222D4"/>
    <w:rsid w:val="00F628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548B7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2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7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73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27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7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73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7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731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2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7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73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27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7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73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7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731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hyperlink" Target="http://127.0.0.1:27779/help/library/RJafroc/help/RJafroc" TargetMode="External"/><Relationship Id="rId7" Type="http://schemas.openxmlformats.org/officeDocument/2006/relationships/hyperlink" Target="http://127.0.0.1:27779/help/library/RJafroc/help/RJafroc" TargetMode="External"/><Relationship Id="rId8" Type="http://schemas.openxmlformats.org/officeDocument/2006/relationships/hyperlink" Target="http://127.0.0.1:27779/help/library/RJafroc/help/RJafroc" TargetMode="External"/><Relationship Id="rId9" Type="http://schemas.openxmlformats.org/officeDocument/2006/relationships/hyperlink" Target="http://127.0.0.1:27779/help/library/RJafroc/help/RJafroc" TargetMode="External"/><Relationship Id="rId10" Type="http://schemas.openxmlformats.org/officeDocument/2006/relationships/hyperlink" Target="http://127.0.0.1:27779/help/library/RJafroc/html/00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260</Words>
  <Characters>1487</Characters>
  <Application>Microsoft Macintosh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Prasad Chakraborty</cp:lastModifiedBy>
  <cp:revision>7</cp:revision>
  <dcterms:created xsi:type="dcterms:W3CDTF">2015-03-25T15:12:00Z</dcterms:created>
  <dcterms:modified xsi:type="dcterms:W3CDTF">2015-03-25T15:38:00Z</dcterms:modified>
</cp:coreProperties>
</file>