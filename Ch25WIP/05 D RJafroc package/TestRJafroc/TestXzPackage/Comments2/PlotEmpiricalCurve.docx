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0160" w:type="dxa"/>
        <w:tblBorders>
          <w:top w:val="nil"/>
          <w:left w:val="nil"/>
          <w:right w:val="nil"/>
        </w:tblBorders>
        <w:tblLayout w:type="fixed"/>
        <w:tblLook w:val="0000" w:firstRow="0" w:lastRow="0" w:firstColumn="0" w:lastColumn="0" w:noHBand="0" w:noVBand="0"/>
      </w:tblPr>
      <w:tblGrid>
        <w:gridCol w:w="12605"/>
        <w:gridCol w:w="7555"/>
      </w:tblGrid>
      <w:tr w:rsidR="00D206C6" w:rsidRPr="00D3705C" w14:paraId="5251E281" w14:textId="77777777">
        <w:tc>
          <w:tcPr>
            <w:tcW w:w="12480" w:type="dxa"/>
            <w:tcMar>
              <w:top w:w="20" w:type="nil"/>
              <w:left w:w="20" w:type="nil"/>
              <w:bottom w:w="20" w:type="nil"/>
              <w:right w:w="20" w:type="nil"/>
            </w:tcMar>
            <w:vAlign w:val="center"/>
          </w:tcPr>
          <w:p w14:paraId="203F963B" w14:textId="77777777" w:rsidR="00D206C6" w:rsidRPr="00D3705C" w:rsidRDefault="00D206C6" w:rsidP="00D206C6">
            <w:pPr>
              <w:rPr>
                <w:sz w:val="20"/>
                <w:szCs w:val="20"/>
              </w:rPr>
            </w:pPr>
            <w:proofErr w:type="spellStart"/>
            <w:r w:rsidRPr="00D3705C">
              <w:rPr>
                <w:sz w:val="20"/>
                <w:szCs w:val="20"/>
              </w:rPr>
              <w:t>PlotEmpiricalCurve</w:t>
            </w:r>
            <w:proofErr w:type="spellEnd"/>
            <w:r w:rsidRPr="00D3705C">
              <w:rPr>
                <w:sz w:val="20"/>
                <w:szCs w:val="20"/>
              </w:rPr>
              <w:t xml:space="preserve"> {</w:t>
            </w:r>
            <w:proofErr w:type="spellStart"/>
            <w:r w:rsidRPr="00D3705C">
              <w:rPr>
                <w:sz w:val="20"/>
                <w:szCs w:val="20"/>
              </w:rPr>
              <w:t>RJafroc</w:t>
            </w:r>
            <w:proofErr w:type="spellEnd"/>
            <w:r w:rsidRPr="00D3705C">
              <w:rPr>
                <w:sz w:val="20"/>
                <w:szCs w:val="20"/>
              </w:rPr>
              <w:t>}</w:t>
            </w:r>
          </w:p>
        </w:tc>
        <w:tc>
          <w:tcPr>
            <w:tcW w:w="7480" w:type="dxa"/>
            <w:tcMar>
              <w:top w:w="20" w:type="nil"/>
              <w:left w:w="20" w:type="nil"/>
              <w:bottom w:w="20" w:type="nil"/>
              <w:right w:w="20" w:type="nil"/>
            </w:tcMar>
            <w:vAlign w:val="center"/>
          </w:tcPr>
          <w:p w14:paraId="427309F5" w14:textId="77777777" w:rsidR="00D206C6" w:rsidRPr="00D3705C" w:rsidRDefault="00D206C6" w:rsidP="00D206C6">
            <w:pPr>
              <w:rPr>
                <w:sz w:val="20"/>
                <w:szCs w:val="20"/>
              </w:rPr>
            </w:pPr>
            <w:r w:rsidRPr="00D3705C">
              <w:rPr>
                <w:sz w:val="20"/>
                <w:szCs w:val="20"/>
              </w:rPr>
              <w:t>R Documentation</w:t>
            </w:r>
          </w:p>
        </w:tc>
      </w:tr>
    </w:tbl>
    <w:p w14:paraId="2A6B5B49" w14:textId="77777777" w:rsidR="00D206C6" w:rsidRPr="00D3705C" w:rsidRDefault="00D206C6" w:rsidP="00D206C6">
      <w:pPr>
        <w:rPr>
          <w:sz w:val="20"/>
          <w:szCs w:val="20"/>
        </w:rPr>
      </w:pPr>
      <w:r w:rsidRPr="00D3705C">
        <w:rPr>
          <w:sz w:val="20"/>
          <w:szCs w:val="20"/>
        </w:rPr>
        <w:t>Plot empirical curve</w:t>
      </w:r>
    </w:p>
    <w:p w14:paraId="7399D2FD" w14:textId="77777777" w:rsidR="00D206C6" w:rsidRPr="00D3705C" w:rsidRDefault="00D206C6" w:rsidP="00D206C6">
      <w:pPr>
        <w:rPr>
          <w:b/>
          <w:bCs/>
          <w:sz w:val="20"/>
          <w:szCs w:val="20"/>
        </w:rPr>
      </w:pPr>
      <w:r w:rsidRPr="00D3705C">
        <w:rPr>
          <w:b/>
          <w:bCs/>
          <w:sz w:val="20"/>
          <w:szCs w:val="20"/>
        </w:rPr>
        <w:t>Description</w:t>
      </w:r>
    </w:p>
    <w:p w14:paraId="6F401B15" w14:textId="77777777" w:rsidR="00D206C6" w:rsidRPr="00D3705C" w:rsidRDefault="00D206C6" w:rsidP="00D206C6">
      <w:pPr>
        <w:rPr>
          <w:sz w:val="20"/>
          <w:szCs w:val="20"/>
        </w:rPr>
      </w:pPr>
      <w:r w:rsidRPr="00D3705C">
        <w:rPr>
          <w:sz w:val="20"/>
          <w:szCs w:val="20"/>
        </w:rPr>
        <w:t xml:space="preserve">Plot </w:t>
      </w:r>
      <w:ins w:id="0" w:author="Dev Prasad Chakraborty" w:date="2015-03-25T09:12:00Z">
        <w:r w:rsidRPr="00D3705C">
          <w:rPr>
            <w:sz w:val="20"/>
            <w:szCs w:val="20"/>
          </w:rPr>
          <w:t xml:space="preserve">empirical </w:t>
        </w:r>
      </w:ins>
      <w:ins w:id="1" w:author="Dev Prasad Chakraborty" w:date="2015-03-25T09:27:00Z">
        <w:r w:rsidR="00D3705C" w:rsidRPr="00D3705C">
          <w:rPr>
            <w:sz w:val="20"/>
            <w:szCs w:val="20"/>
          </w:rPr>
          <w:t xml:space="preserve">(trapezoidal) </w:t>
        </w:r>
      </w:ins>
      <w:r w:rsidRPr="00D3705C">
        <w:rPr>
          <w:sz w:val="20"/>
          <w:szCs w:val="20"/>
        </w:rPr>
        <w:t xml:space="preserve">curves </w:t>
      </w:r>
      <w:ins w:id="2" w:author="Dev Prasad Chakraborty" w:date="2015-03-25T09:27:00Z">
        <w:r w:rsidR="00D3705C" w:rsidRPr="00D3705C">
          <w:rPr>
            <w:sz w:val="20"/>
            <w:szCs w:val="20"/>
          </w:rPr>
          <w:t xml:space="preserve">of specified </w:t>
        </w:r>
      </w:ins>
      <w:ins w:id="3" w:author="Dev Prasad Chakraborty" w:date="2015-03-25T09:41:00Z">
        <w:r w:rsidR="00D3705C">
          <w:rPr>
            <w:sz w:val="20"/>
            <w:szCs w:val="20"/>
          </w:rPr>
          <w:t>operating characteristic</w:t>
        </w:r>
      </w:ins>
      <w:ins w:id="4" w:author="Dev Prasad Chakraborty" w:date="2015-03-25T09:27:00Z">
        <w:r w:rsidR="00D3705C" w:rsidRPr="00D3705C">
          <w:rPr>
            <w:sz w:val="20"/>
            <w:szCs w:val="20"/>
          </w:rPr>
          <w:t xml:space="preserve"> </w:t>
        </w:r>
      </w:ins>
      <w:r w:rsidRPr="00D3705C">
        <w:rPr>
          <w:sz w:val="20"/>
          <w:szCs w:val="20"/>
        </w:rPr>
        <w:t>for specified modalities and readers.</w:t>
      </w:r>
    </w:p>
    <w:p w14:paraId="095BF97B" w14:textId="77777777" w:rsidR="00D206C6" w:rsidRPr="00D3705C" w:rsidRDefault="00D206C6" w:rsidP="00D206C6">
      <w:pPr>
        <w:rPr>
          <w:b/>
          <w:bCs/>
          <w:sz w:val="20"/>
          <w:szCs w:val="20"/>
        </w:rPr>
      </w:pPr>
      <w:r w:rsidRPr="00D3705C">
        <w:rPr>
          <w:b/>
          <w:bCs/>
          <w:sz w:val="20"/>
          <w:szCs w:val="20"/>
        </w:rPr>
        <w:t>Usage</w:t>
      </w:r>
    </w:p>
    <w:p w14:paraId="287E991C" w14:textId="77777777" w:rsidR="00D206C6" w:rsidRPr="00D3705C" w:rsidRDefault="00D206C6" w:rsidP="00D206C6">
      <w:pPr>
        <w:rPr>
          <w:sz w:val="20"/>
          <w:szCs w:val="20"/>
        </w:rPr>
      </w:pPr>
      <w:proofErr w:type="spellStart"/>
      <w:proofErr w:type="gramStart"/>
      <w:r w:rsidRPr="00D3705C">
        <w:rPr>
          <w:sz w:val="20"/>
          <w:szCs w:val="20"/>
        </w:rPr>
        <w:t>PlotEmpiricalCurve</w:t>
      </w:r>
      <w:proofErr w:type="spellEnd"/>
      <w:r w:rsidRPr="00D3705C">
        <w:rPr>
          <w:sz w:val="20"/>
          <w:szCs w:val="20"/>
        </w:rPr>
        <w:t>(</w:t>
      </w:r>
      <w:proofErr w:type="gramEnd"/>
      <w:r w:rsidRPr="00D3705C">
        <w:rPr>
          <w:sz w:val="20"/>
          <w:szCs w:val="20"/>
        </w:rPr>
        <w:t xml:space="preserve">data, modalities, readers, </w:t>
      </w:r>
      <w:proofErr w:type="spellStart"/>
      <w:r w:rsidRPr="00D3705C">
        <w:rPr>
          <w:sz w:val="20"/>
          <w:szCs w:val="20"/>
        </w:rPr>
        <w:t>legendPosition</w:t>
      </w:r>
      <w:proofErr w:type="spellEnd"/>
      <w:r w:rsidRPr="00D3705C">
        <w:rPr>
          <w:sz w:val="20"/>
          <w:szCs w:val="20"/>
        </w:rPr>
        <w:t xml:space="preserve"> = "right",</w:t>
      </w:r>
    </w:p>
    <w:p w14:paraId="1BC48E35" w14:textId="77777777" w:rsidR="00D206C6" w:rsidRPr="00D3705C" w:rsidRDefault="00D206C6" w:rsidP="00D206C6">
      <w:pPr>
        <w:rPr>
          <w:sz w:val="20"/>
          <w:szCs w:val="20"/>
        </w:rPr>
      </w:pPr>
      <w:r w:rsidRPr="00D3705C">
        <w:rPr>
          <w:sz w:val="20"/>
          <w:szCs w:val="20"/>
        </w:rPr>
        <w:t xml:space="preserve">  </w:t>
      </w:r>
      <w:proofErr w:type="gramStart"/>
      <w:r w:rsidRPr="00D3705C">
        <w:rPr>
          <w:sz w:val="20"/>
          <w:szCs w:val="20"/>
        </w:rPr>
        <w:t>curve</w:t>
      </w:r>
      <w:proofErr w:type="gramEnd"/>
      <w:r w:rsidRPr="00D3705C">
        <w:rPr>
          <w:sz w:val="20"/>
          <w:szCs w:val="20"/>
        </w:rPr>
        <w:t xml:space="preserve"> = "ROC")</w:t>
      </w:r>
    </w:p>
    <w:p w14:paraId="5E904239" w14:textId="77777777" w:rsidR="00D206C6" w:rsidRPr="00D3705C" w:rsidRDefault="00D206C6" w:rsidP="00D206C6">
      <w:pPr>
        <w:rPr>
          <w:b/>
          <w:bCs/>
          <w:sz w:val="20"/>
          <w:szCs w:val="20"/>
        </w:rPr>
      </w:pPr>
      <w:r w:rsidRPr="00D3705C">
        <w:rPr>
          <w:b/>
          <w:bCs/>
          <w:sz w:val="20"/>
          <w:szCs w:val="20"/>
        </w:rPr>
        <w:t>Arguments</w:t>
      </w:r>
    </w:p>
    <w:tbl>
      <w:tblPr>
        <w:tblW w:w="0" w:type="auto"/>
        <w:tblBorders>
          <w:top w:val="nil"/>
          <w:left w:val="nil"/>
          <w:right w:val="nil"/>
        </w:tblBorders>
        <w:tblLayout w:type="fixed"/>
        <w:tblLook w:val="0000" w:firstRow="0" w:lastRow="0" w:firstColumn="0" w:lastColumn="0" w:noHBand="0" w:noVBand="0"/>
      </w:tblPr>
      <w:tblGrid>
        <w:gridCol w:w="2240"/>
        <w:gridCol w:w="11800"/>
      </w:tblGrid>
      <w:tr w:rsidR="00D206C6" w:rsidRPr="00D3705C" w14:paraId="52D0CD87" w14:textId="77777777">
        <w:tc>
          <w:tcPr>
            <w:tcW w:w="2240" w:type="dxa"/>
            <w:tcMar>
              <w:top w:w="20" w:type="nil"/>
              <w:left w:w="20" w:type="nil"/>
              <w:bottom w:w="20" w:type="nil"/>
              <w:right w:w="20" w:type="nil"/>
            </w:tcMar>
          </w:tcPr>
          <w:p w14:paraId="5F495CAC" w14:textId="77777777" w:rsidR="00D206C6" w:rsidRPr="00D3705C" w:rsidRDefault="00D206C6" w:rsidP="00D206C6">
            <w:pPr>
              <w:rPr>
                <w:sz w:val="20"/>
                <w:szCs w:val="20"/>
              </w:rPr>
            </w:pPr>
            <w:proofErr w:type="gramStart"/>
            <w:r w:rsidRPr="00D3705C">
              <w:rPr>
                <w:sz w:val="20"/>
                <w:szCs w:val="20"/>
              </w:rPr>
              <w:t>data</w:t>
            </w:r>
            <w:proofErr w:type="gramEnd"/>
          </w:p>
        </w:tc>
        <w:tc>
          <w:tcPr>
            <w:tcW w:w="11800" w:type="dxa"/>
            <w:tcMar>
              <w:top w:w="20" w:type="nil"/>
              <w:left w:w="20" w:type="nil"/>
              <w:bottom w:w="20" w:type="nil"/>
              <w:right w:w="20" w:type="nil"/>
            </w:tcMar>
          </w:tcPr>
          <w:p w14:paraId="1C7515C4" w14:textId="77777777" w:rsidR="00D206C6" w:rsidRPr="00D3705C" w:rsidRDefault="00D206C6" w:rsidP="00D206C6">
            <w:pPr>
              <w:rPr>
                <w:sz w:val="20"/>
                <w:szCs w:val="20"/>
              </w:rPr>
            </w:pPr>
            <w:r w:rsidRPr="00D3705C">
              <w:rPr>
                <w:sz w:val="20"/>
                <w:szCs w:val="20"/>
              </w:rPr>
              <w:t>Dataset to be used for plotting.</w:t>
            </w:r>
          </w:p>
        </w:tc>
      </w:tr>
      <w:tr w:rsidR="00D206C6" w:rsidRPr="00D3705C" w14:paraId="32E2C3F4" w14:textId="77777777">
        <w:tblPrEx>
          <w:tblBorders>
            <w:top w:val="none" w:sz="0" w:space="0" w:color="auto"/>
          </w:tblBorders>
        </w:tblPrEx>
        <w:tc>
          <w:tcPr>
            <w:tcW w:w="2240" w:type="dxa"/>
            <w:tcMar>
              <w:top w:w="20" w:type="nil"/>
              <w:left w:w="20" w:type="nil"/>
              <w:bottom w:w="20" w:type="nil"/>
              <w:right w:w="20" w:type="nil"/>
            </w:tcMar>
          </w:tcPr>
          <w:p w14:paraId="2F699F44" w14:textId="77777777" w:rsidR="00D206C6" w:rsidRPr="00D3705C" w:rsidRDefault="00D206C6" w:rsidP="00D206C6">
            <w:pPr>
              <w:rPr>
                <w:sz w:val="20"/>
                <w:szCs w:val="20"/>
              </w:rPr>
            </w:pPr>
            <w:proofErr w:type="gramStart"/>
            <w:r w:rsidRPr="00D3705C">
              <w:rPr>
                <w:sz w:val="20"/>
                <w:szCs w:val="20"/>
              </w:rPr>
              <w:t>modalities</w:t>
            </w:r>
            <w:proofErr w:type="gramEnd"/>
          </w:p>
        </w:tc>
        <w:tc>
          <w:tcPr>
            <w:tcW w:w="11800" w:type="dxa"/>
            <w:tcMar>
              <w:top w:w="20" w:type="nil"/>
              <w:left w:w="20" w:type="nil"/>
              <w:bottom w:w="20" w:type="nil"/>
              <w:right w:w="20" w:type="nil"/>
            </w:tcMar>
          </w:tcPr>
          <w:p w14:paraId="020FCAC6" w14:textId="78A1FB98" w:rsidR="00D206C6" w:rsidRPr="00D3705C" w:rsidRDefault="00D206C6" w:rsidP="005E7266">
            <w:pPr>
              <w:rPr>
                <w:sz w:val="20"/>
                <w:szCs w:val="20"/>
              </w:rPr>
            </w:pPr>
            <w:r w:rsidRPr="00D3705C">
              <w:rPr>
                <w:sz w:val="20"/>
                <w:szCs w:val="20"/>
              </w:rPr>
              <w:t>List or vector</w:t>
            </w:r>
            <w:ins w:id="5" w:author="Dev Prasad Chakraborty" w:date="2015-03-25T09:41:00Z">
              <w:r w:rsidR="00D3705C">
                <w:rPr>
                  <w:sz w:val="20"/>
                  <w:szCs w:val="20"/>
                </w:rPr>
                <w:t>:</w:t>
              </w:r>
              <w:r w:rsidR="00D3705C" w:rsidRPr="00D3705C">
                <w:rPr>
                  <w:sz w:val="20"/>
                  <w:szCs w:val="20"/>
                </w:rPr>
                <w:t xml:space="preserve"> </w:t>
              </w:r>
            </w:ins>
            <w:ins w:id="6" w:author="Dev Prasad Chakraborty" w:date="2015-03-25T10:18:00Z">
              <w:r w:rsidR="005E7266">
                <w:rPr>
                  <w:sz w:val="20"/>
                  <w:szCs w:val="20"/>
                </w:rPr>
                <w:t xml:space="preserve">indices of </w:t>
              </w:r>
            </w:ins>
            <w:ins w:id="7" w:author="Dev Prasad Chakraborty" w:date="2015-03-25T09:41:00Z">
              <w:r w:rsidR="00D3705C">
                <w:rPr>
                  <w:sz w:val="20"/>
                  <w:szCs w:val="20"/>
                </w:rPr>
                <w:t>m</w:t>
              </w:r>
              <w:r w:rsidR="00D3705C" w:rsidRPr="00D3705C">
                <w:rPr>
                  <w:sz w:val="20"/>
                  <w:szCs w:val="20"/>
                </w:rPr>
                <w:t>odalit</w:t>
              </w:r>
            </w:ins>
            <w:ins w:id="8" w:author="Dev Prasad Chakraborty" w:date="2015-03-25T10:18:00Z">
              <w:r w:rsidR="005E7266">
                <w:rPr>
                  <w:sz w:val="20"/>
                  <w:szCs w:val="20"/>
                </w:rPr>
                <w:t>ies</w:t>
              </w:r>
            </w:ins>
            <w:ins w:id="9" w:author="Dev Prasad Chakraborty" w:date="2015-03-25T09:41:00Z">
              <w:r w:rsidR="00D3705C" w:rsidRPr="00D3705C">
                <w:rPr>
                  <w:sz w:val="20"/>
                  <w:szCs w:val="20"/>
                </w:rPr>
                <w:t xml:space="preserve"> </w:t>
              </w:r>
            </w:ins>
            <w:r w:rsidRPr="00D3705C">
              <w:rPr>
                <w:sz w:val="20"/>
                <w:szCs w:val="20"/>
              </w:rPr>
              <w:t>to be plotted. See "Details".</w:t>
            </w:r>
          </w:p>
        </w:tc>
      </w:tr>
      <w:tr w:rsidR="00D206C6" w:rsidRPr="00D3705C" w14:paraId="380161D3" w14:textId="77777777">
        <w:tblPrEx>
          <w:tblBorders>
            <w:top w:val="none" w:sz="0" w:space="0" w:color="auto"/>
          </w:tblBorders>
        </w:tblPrEx>
        <w:tc>
          <w:tcPr>
            <w:tcW w:w="2240" w:type="dxa"/>
            <w:tcMar>
              <w:top w:w="20" w:type="nil"/>
              <w:left w:w="20" w:type="nil"/>
              <w:bottom w:w="20" w:type="nil"/>
              <w:right w:w="20" w:type="nil"/>
            </w:tcMar>
          </w:tcPr>
          <w:p w14:paraId="4084400F" w14:textId="77777777" w:rsidR="00D206C6" w:rsidRPr="00D3705C" w:rsidRDefault="00D206C6" w:rsidP="00D206C6">
            <w:pPr>
              <w:rPr>
                <w:sz w:val="20"/>
                <w:szCs w:val="20"/>
              </w:rPr>
            </w:pPr>
            <w:proofErr w:type="gramStart"/>
            <w:r w:rsidRPr="00D3705C">
              <w:rPr>
                <w:sz w:val="20"/>
                <w:szCs w:val="20"/>
              </w:rPr>
              <w:t>readers</w:t>
            </w:r>
            <w:proofErr w:type="gramEnd"/>
          </w:p>
        </w:tc>
        <w:tc>
          <w:tcPr>
            <w:tcW w:w="11800" w:type="dxa"/>
            <w:tcMar>
              <w:top w:w="20" w:type="nil"/>
              <w:left w:w="20" w:type="nil"/>
              <w:bottom w:w="20" w:type="nil"/>
              <w:right w:w="20" w:type="nil"/>
            </w:tcMar>
          </w:tcPr>
          <w:p w14:paraId="2C9A56D1" w14:textId="74106A22" w:rsidR="00D206C6" w:rsidRPr="00D3705C" w:rsidRDefault="00D206C6" w:rsidP="005E7266">
            <w:pPr>
              <w:rPr>
                <w:sz w:val="20"/>
                <w:szCs w:val="20"/>
              </w:rPr>
            </w:pPr>
            <w:r w:rsidRPr="00D3705C">
              <w:rPr>
                <w:sz w:val="20"/>
                <w:szCs w:val="20"/>
              </w:rPr>
              <w:t>List or vector</w:t>
            </w:r>
            <w:ins w:id="10" w:author="Dev Prasad Chakraborty" w:date="2015-03-25T09:41:00Z">
              <w:r w:rsidR="00D3705C">
                <w:rPr>
                  <w:sz w:val="20"/>
                  <w:szCs w:val="20"/>
                </w:rPr>
                <w:t>:</w:t>
              </w:r>
              <w:r w:rsidR="00D3705C" w:rsidRPr="00D3705C">
                <w:rPr>
                  <w:sz w:val="20"/>
                  <w:szCs w:val="20"/>
                </w:rPr>
                <w:t xml:space="preserve"> </w:t>
              </w:r>
            </w:ins>
            <w:ins w:id="11" w:author="Dev Prasad Chakraborty" w:date="2015-03-25T10:18:00Z">
              <w:r w:rsidR="005E7266">
                <w:rPr>
                  <w:sz w:val="20"/>
                  <w:szCs w:val="20"/>
                </w:rPr>
                <w:t>indices of r</w:t>
              </w:r>
              <w:r w:rsidR="005E7266" w:rsidRPr="00D3705C">
                <w:rPr>
                  <w:sz w:val="20"/>
                  <w:szCs w:val="20"/>
                </w:rPr>
                <w:t>eader</w:t>
              </w:r>
              <w:r w:rsidR="005E7266">
                <w:rPr>
                  <w:sz w:val="20"/>
                  <w:szCs w:val="20"/>
                </w:rPr>
                <w:t>s</w:t>
              </w:r>
              <w:r w:rsidR="005E7266" w:rsidRPr="00D3705C">
                <w:rPr>
                  <w:sz w:val="20"/>
                  <w:szCs w:val="20"/>
                </w:rPr>
                <w:t xml:space="preserve"> </w:t>
              </w:r>
            </w:ins>
            <w:r w:rsidRPr="00D3705C">
              <w:rPr>
                <w:sz w:val="20"/>
                <w:szCs w:val="20"/>
              </w:rPr>
              <w:t>to be plotted. See "Details".</w:t>
            </w:r>
          </w:p>
        </w:tc>
      </w:tr>
      <w:tr w:rsidR="00D206C6" w:rsidRPr="00D3705C" w14:paraId="07C836F0" w14:textId="77777777">
        <w:tblPrEx>
          <w:tblBorders>
            <w:top w:val="none" w:sz="0" w:space="0" w:color="auto"/>
          </w:tblBorders>
        </w:tblPrEx>
        <w:tc>
          <w:tcPr>
            <w:tcW w:w="2240" w:type="dxa"/>
            <w:tcMar>
              <w:top w:w="20" w:type="nil"/>
              <w:left w:w="20" w:type="nil"/>
              <w:bottom w:w="20" w:type="nil"/>
              <w:right w:w="20" w:type="nil"/>
            </w:tcMar>
          </w:tcPr>
          <w:p w14:paraId="2812A396" w14:textId="77777777" w:rsidR="00D206C6" w:rsidRPr="00D3705C" w:rsidRDefault="00D206C6" w:rsidP="00D206C6">
            <w:pPr>
              <w:rPr>
                <w:sz w:val="20"/>
                <w:szCs w:val="20"/>
              </w:rPr>
            </w:pPr>
            <w:proofErr w:type="spellStart"/>
            <w:proofErr w:type="gramStart"/>
            <w:r w:rsidRPr="00D3705C">
              <w:rPr>
                <w:sz w:val="20"/>
                <w:szCs w:val="20"/>
              </w:rPr>
              <w:t>legendPosition</w:t>
            </w:r>
            <w:proofErr w:type="spellEnd"/>
            <w:proofErr w:type="gramEnd"/>
          </w:p>
        </w:tc>
        <w:tc>
          <w:tcPr>
            <w:tcW w:w="11800" w:type="dxa"/>
            <w:tcMar>
              <w:top w:w="20" w:type="nil"/>
              <w:left w:w="20" w:type="nil"/>
              <w:bottom w:w="20" w:type="nil"/>
              <w:right w:w="20" w:type="nil"/>
            </w:tcMar>
          </w:tcPr>
          <w:p w14:paraId="6E1A735A" w14:textId="76921E16" w:rsidR="00D206C6" w:rsidRPr="00D3705C" w:rsidRDefault="00D206C6" w:rsidP="005E7266">
            <w:pPr>
              <w:rPr>
                <w:sz w:val="20"/>
                <w:szCs w:val="20"/>
              </w:rPr>
            </w:pPr>
            <w:r w:rsidRPr="00D3705C">
              <w:rPr>
                <w:sz w:val="20"/>
                <w:szCs w:val="20"/>
              </w:rPr>
              <w:t>The position</w:t>
            </w:r>
            <w:ins w:id="12" w:author="Dev Prasad Chakraborty" w:date="2015-03-25T10:17:00Z">
              <w:r w:rsidR="005E7266">
                <w:rPr>
                  <w:sz w:val="20"/>
                  <w:szCs w:val="20"/>
                </w:rPr>
                <w:t>ing of</w:t>
              </w:r>
            </w:ins>
            <w:r w:rsidRPr="00D3705C">
              <w:rPr>
                <w:sz w:val="20"/>
                <w:szCs w:val="20"/>
              </w:rPr>
              <w:t xml:space="preserve"> the legend</w:t>
            </w:r>
            <w:ins w:id="13" w:author="Dev Prasad Chakraborty" w:date="2015-03-25T10:18:00Z">
              <w:r w:rsidR="005E7266">
                <w:rPr>
                  <w:sz w:val="20"/>
                  <w:szCs w:val="20"/>
                </w:rPr>
                <w:t>:</w:t>
              </w:r>
            </w:ins>
            <w:r w:rsidRPr="00D3705C">
              <w:rPr>
                <w:sz w:val="20"/>
                <w:szCs w:val="20"/>
              </w:rPr>
              <w:t xml:space="preserve"> "right"(the default), "left", "top" or "bottom".</w:t>
            </w:r>
          </w:p>
        </w:tc>
      </w:tr>
      <w:tr w:rsidR="00D206C6" w:rsidRPr="00D3705C" w14:paraId="52AEDFCB" w14:textId="77777777">
        <w:tc>
          <w:tcPr>
            <w:tcW w:w="2240" w:type="dxa"/>
            <w:tcMar>
              <w:top w:w="20" w:type="nil"/>
              <w:left w:w="20" w:type="nil"/>
              <w:bottom w:w="20" w:type="nil"/>
              <w:right w:w="20" w:type="nil"/>
            </w:tcMar>
          </w:tcPr>
          <w:p w14:paraId="26F056C0" w14:textId="37C683AC" w:rsidR="00D206C6" w:rsidRPr="00D3705C" w:rsidRDefault="00D206C6" w:rsidP="00D206C6">
            <w:pPr>
              <w:rPr>
                <w:sz w:val="20"/>
                <w:szCs w:val="20"/>
              </w:rPr>
            </w:pPr>
            <w:del w:id="14" w:author="Dev Prasad Chakraborty" w:date="2015-03-25T10:20:00Z">
              <w:r w:rsidRPr="00D3705C" w:rsidDel="005E7266">
                <w:rPr>
                  <w:sz w:val="20"/>
                  <w:szCs w:val="20"/>
                </w:rPr>
                <w:delText>curve</w:delText>
              </w:r>
            </w:del>
            <w:proofErr w:type="spellStart"/>
            <w:ins w:id="15" w:author="Dev Prasad Chakraborty" w:date="2015-03-25T10:20:00Z">
              <w:r w:rsidR="005E7266">
                <w:rPr>
                  <w:sz w:val="20"/>
                  <w:szCs w:val="20"/>
                </w:rPr>
                <w:t>OpCh</w:t>
              </w:r>
              <w:r w:rsidR="005E7266" w:rsidRPr="00D3705C">
                <w:rPr>
                  <w:sz w:val="20"/>
                  <w:szCs w:val="20"/>
                </w:rPr>
                <w:t>Type</w:t>
              </w:r>
            </w:ins>
            <w:proofErr w:type="spellEnd"/>
          </w:p>
        </w:tc>
        <w:tc>
          <w:tcPr>
            <w:tcW w:w="11800" w:type="dxa"/>
            <w:tcMar>
              <w:top w:w="20" w:type="nil"/>
              <w:left w:w="20" w:type="nil"/>
              <w:bottom w:w="20" w:type="nil"/>
              <w:right w:w="20" w:type="nil"/>
            </w:tcMar>
          </w:tcPr>
          <w:p w14:paraId="6D3CDB1D" w14:textId="320E4931" w:rsidR="00D206C6" w:rsidRPr="00D3705C" w:rsidRDefault="005E7266" w:rsidP="005E7266">
            <w:pPr>
              <w:rPr>
                <w:sz w:val="20"/>
                <w:szCs w:val="20"/>
              </w:rPr>
            </w:pPr>
            <w:ins w:id="16" w:author="Dev Prasad Chakraborty" w:date="2015-03-25T10:17:00Z">
              <w:r>
                <w:rPr>
                  <w:sz w:val="20"/>
                  <w:szCs w:val="20"/>
                </w:rPr>
                <w:t>T</w:t>
              </w:r>
            </w:ins>
            <w:r w:rsidR="00D206C6" w:rsidRPr="00D3705C">
              <w:rPr>
                <w:sz w:val="20"/>
                <w:szCs w:val="20"/>
              </w:rPr>
              <w:t xml:space="preserve">ype </w:t>
            </w:r>
            <w:ins w:id="17" w:author="Dev Prasad Chakraborty" w:date="2015-03-25T10:17:00Z">
              <w:r>
                <w:rPr>
                  <w:sz w:val="20"/>
                  <w:szCs w:val="20"/>
                </w:rPr>
                <w:t xml:space="preserve">of operating characteristic </w:t>
              </w:r>
            </w:ins>
            <w:r w:rsidR="00D206C6" w:rsidRPr="00D3705C">
              <w:rPr>
                <w:sz w:val="20"/>
                <w:szCs w:val="20"/>
              </w:rPr>
              <w:t>to be plotted. Available choices are "ROC"(the default), "AFROC</w:t>
            </w:r>
            <w:ins w:id="18" w:author="Dev Prasad Chakraborty" w:date="2015-03-25T10:17:00Z">
              <w:r w:rsidRPr="00D3705C">
                <w:rPr>
                  <w:sz w:val="20"/>
                  <w:szCs w:val="20"/>
                </w:rPr>
                <w:t>"</w:t>
              </w:r>
              <w:r>
                <w:rPr>
                  <w:sz w:val="20"/>
                  <w:szCs w:val="20"/>
                </w:rPr>
                <w:t xml:space="preserve"> and</w:t>
              </w:r>
              <w:r w:rsidRPr="00D3705C">
                <w:rPr>
                  <w:sz w:val="20"/>
                  <w:szCs w:val="20"/>
                </w:rPr>
                <w:t xml:space="preserve"> </w:t>
              </w:r>
            </w:ins>
            <w:r w:rsidR="00D206C6" w:rsidRPr="00D3705C">
              <w:rPr>
                <w:sz w:val="20"/>
                <w:szCs w:val="20"/>
              </w:rPr>
              <w:t>"FROC".</w:t>
            </w:r>
          </w:p>
        </w:tc>
      </w:tr>
    </w:tbl>
    <w:p w14:paraId="19CC5D1E" w14:textId="77777777" w:rsidR="00D206C6" w:rsidRPr="00D3705C" w:rsidRDefault="00D206C6" w:rsidP="00D206C6">
      <w:pPr>
        <w:rPr>
          <w:b/>
          <w:bCs/>
          <w:sz w:val="20"/>
          <w:szCs w:val="20"/>
        </w:rPr>
      </w:pPr>
      <w:r w:rsidRPr="00D3705C">
        <w:rPr>
          <w:b/>
          <w:bCs/>
          <w:sz w:val="20"/>
          <w:szCs w:val="20"/>
        </w:rPr>
        <w:t>Details</w:t>
      </w:r>
    </w:p>
    <w:p w14:paraId="501D10BA" w14:textId="77777777" w:rsidR="00D206C6" w:rsidRPr="00D3705C" w:rsidRDefault="00D206C6" w:rsidP="00D206C6">
      <w:pPr>
        <w:rPr>
          <w:sz w:val="20"/>
          <w:szCs w:val="20"/>
        </w:rPr>
      </w:pPr>
      <w:r w:rsidRPr="00D3705C">
        <w:rPr>
          <w:b/>
          <w:bCs/>
          <w:sz w:val="20"/>
          <w:szCs w:val="20"/>
        </w:rPr>
        <w:t>Note</w:t>
      </w:r>
      <w:r w:rsidRPr="00D3705C">
        <w:rPr>
          <w:sz w:val="20"/>
          <w:szCs w:val="20"/>
        </w:rPr>
        <w:t xml:space="preserve"> that modalities and readers are the vectors or list of </w:t>
      </w:r>
      <w:r w:rsidRPr="00D3705C">
        <w:rPr>
          <w:b/>
          <w:bCs/>
          <w:sz w:val="20"/>
          <w:szCs w:val="20"/>
        </w:rPr>
        <w:t>indices</w:t>
      </w:r>
      <w:r w:rsidRPr="00D3705C">
        <w:rPr>
          <w:sz w:val="20"/>
          <w:szCs w:val="20"/>
        </w:rPr>
        <w:t xml:space="preserve"> not </w:t>
      </w:r>
      <w:r w:rsidRPr="00D3705C">
        <w:rPr>
          <w:b/>
          <w:bCs/>
          <w:sz w:val="20"/>
          <w:szCs w:val="20"/>
        </w:rPr>
        <w:t>IDs</w:t>
      </w:r>
      <w:r w:rsidRPr="00D3705C">
        <w:rPr>
          <w:sz w:val="20"/>
          <w:szCs w:val="20"/>
        </w:rPr>
        <w:t xml:space="preserve">. For example, if the ID of the first reader is "0". The corresponding value in modalities should be </w:t>
      </w:r>
      <w:r w:rsidRPr="00D3705C">
        <w:rPr>
          <w:b/>
          <w:bCs/>
          <w:sz w:val="20"/>
          <w:szCs w:val="20"/>
        </w:rPr>
        <w:t>1</w:t>
      </w:r>
      <w:r w:rsidRPr="00D3705C">
        <w:rPr>
          <w:sz w:val="20"/>
          <w:szCs w:val="20"/>
        </w:rPr>
        <w:t xml:space="preserve"> but not 0.</w:t>
      </w:r>
    </w:p>
    <w:p w14:paraId="06179EB1" w14:textId="77777777" w:rsidR="00D206C6" w:rsidRPr="00D3705C" w:rsidRDefault="00D206C6" w:rsidP="00D206C6">
      <w:pPr>
        <w:rPr>
          <w:sz w:val="20"/>
          <w:szCs w:val="20"/>
        </w:rPr>
      </w:pPr>
      <w:r w:rsidRPr="00D3705C">
        <w:rPr>
          <w:sz w:val="20"/>
          <w:szCs w:val="20"/>
        </w:rPr>
        <w:t>If both of modalities and readers are vectors, all possible combinations will be plotted.</w:t>
      </w:r>
    </w:p>
    <w:p w14:paraId="532FAE16" w14:textId="77777777" w:rsidR="00D206C6" w:rsidRPr="00D3705C" w:rsidRDefault="00D206C6" w:rsidP="00D206C6">
      <w:pPr>
        <w:rPr>
          <w:sz w:val="20"/>
          <w:szCs w:val="20"/>
        </w:rPr>
      </w:pPr>
      <w:r w:rsidRPr="00D3705C">
        <w:rPr>
          <w:sz w:val="20"/>
          <w:szCs w:val="20"/>
        </w:rPr>
        <w:t>If both of modalities and readers are lists, they must have same length. Only the combination of modality and reader at same position will be plotted. If some elements of the lists are vectors, the averaged curve over them will be plotted. See "Examples".</w:t>
      </w:r>
    </w:p>
    <w:p w14:paraId="67366E43" w14:textId="77777777" w:rsidR="00D206C6" w:rsidRPr="00D3705C" w:rsidRDefault="00D206C6" w:rsidP="00D206C6">
      <w:pPr>
        <w:rPr>
          <w:b/>
          <w:bCs/>
          <w:sz w:val="20"/>
          <w:szCs w:val="20"/>
        </w:rPr>
      </w:pPr>
      <w:r w:rsidRPr="00D3705C">
        <w:rPr>
          <w:b/>
          <w:bCs/>
          <w:sz w:val="20"/>
          <w:szCs w:val="20"/>
        </w:rPr>
        <w:t>Value</w:t>
      </w:r>
    </w:p>
    <w:p w14:paraId="2E30EC3D" w14:textId="77777777" w:rsidR="00D206C6" w:rsidRPr="00D3705C" w:rsidRDefault="00D206C6" w:rsidP="00D206C6">
      <w:pPr>
        <w:rPr>
          <w:sz w:val="20"/>
          <w:szCs w:val="20"/>
        </w:rPr>
      </w:pPr>
      <w:r w:rsidRPr="00D3705C">
        <w:rPr>
          <w:sz w:val="20"/>
          <w:szCs w:val="20"/>
        </w:rPr>
        <w:t xml:space="preserve">A </w:t>
      </w:r>
      <w:r w:rsidRPr="00D3705C">
        <w:rPr>
          <w:b/>
          <w:bCs/>
          <w:sz w:val="20"/>
          <w:szCs w:val="20"/>
        </w:rPr>
        <w:t>ggplot2</w:t>
      </w:r>
      <w:r w:rsidRPr="00D3705C">
        <w:rPr>
          <w:sz w:val="20"/>
          <w:szCs w:val="20"/>
        </w:rPr>
        <w:t xml:space="preserve"> object of the plotted curves and a data frame containing the points of the curves are returned. Following are the returned objects of ROC curves.</w:t>
      </w:r>
    </w:p>
    <w:tbl>
      <w:tblPr>
        <w:tblW w:w="0" w:type="auto"/>
        <w:tblBorders>
          <w:top w:val="nil"/>
          <w:left w:val="nil"/>
          <w:right w:val="nil"/>
        </w:tblBorders>
        <w:tblLayout w:type="fixed"/>
        <w:tblLook w:val="0000" w:firstRow="0" w:lastRow="0" w:firstColumn="0" w:lastColumn="0" w:noHBand="0" w:noVBand="0"/>
      </w:tblPr>
      <w:tblGrid>
        <w:gridCol w:w="1440"/>
        <w:gridCol w:w="18520"/>
      </w:tblGrid>
      <w:tr w:rsidR="00D206C6" w:rsidRPr="00D3705C" w14:paraId="7E56EF5D" w14:textId="77777777">
        <w:tc>
          <w:tcPr>
            <w:tcW w:w="1440" w:type="dxa"/>
            <w:tcMar>
              <w:top w:w="20" w:type="nil"/>
              <w:left w:w="20" w:type="nil"/>
              <w:bottom w:w="20" w:type="nil"/>
              <w:right w:w="20" w:type="nil"/>
            </w:tcMar>
          </w:tcPr>
          <w:p w14:paraId="25E3A938" w14:textId="77777777" w:rsidR="00D206C6" w:rsidRPr="00D3705C" w:rsidRDefault="00D206C6" w:rsidP="00D206C6">
            <w:pPr>
              <w:rPr>
                <w:sz w:val="20"/>
                <w:szCs w:val="20"/>
              </w:rPr>
            </w:pPr>
            <w:proofErr w:type="spellStart"/>
            <w:r w:rsidRPr="00D3705C">
              <w:rPr>
                <w:sz w:val="20"/>
                <w:szCs w:val="20"/>
              </w:rPr>
              <w:t>ROCPlot</w:t>
            </w:r>
            <w:proofErr w:type="spellEnd"/>
          </w:p>
        </w:tc>
        <w:tc>
          <w:tcPr>
            <w:tcW w:w="18520" w:type="dxa"/>
            <w:tcMar>
              <w:top w:w="20" w:type="nil"/>
              <w:left w:w="20" w:type="nil"/>
              <w:bottom w:w="20" w:type="nil"/>
              <w:right w:w="20" w:type="nil"/>
            </w:tcMar>
          </w:tcPr>
          <w:p w14:paraId="29DF80A4" w14:textId="77777777" w:rsidR="00D206C6" w:rsidRPr="00D3705C" w:rsidRDefault="00D3705C" w:rsidP="00D3705C">
            <w:pPr>
              <w:rPr>
                <w:sz w:val="20"/>
                <w:szCs w:val="20"/>
              </w:rPr>
            </w:pPr>
            <w:ins w:id="19" w:author="Dev Prasad Chakraborty" w:date="2015-03-25T09:34:00Z">
              <w:r>
                <w:rPr>
                  <w:b/>
                  <w:bCs/>
                  <w:sz w:val="20"/>
                  <w:szCs w:val="20"/>
                </w:rPr>
                <w:t xml:space="preserve">A </w:t>
              </w:r>
            </w:ins>
            <w:r w:rsidR="00D206C6" w:rsidRPr="00D3705C">
              <w:rPr>
                <w:b/>
                <w:bCs/>
                <w:sz w:val="20"/>
                <w:szCs w:val="20"/>
              </w:rPr>
              <w:t>ggplot2</w:t>
            </w:r>
            <w:r w:rsidR="00D206C6" w:rsidRPr="00D3705C">
              <w:rPr>
                <w:sz w:val="20"/>
                <w:szCs w:val="20"/>
              </w:rPr>
              <w:t xml:space="preserve"> object</w:t>
            </w:r>
            <w:ins w:id="20" w:author="Dev Prasad Chakraborty" w:date="2015-03-25T09:34:00Z">
              <w:r>
                <w:rPr>
                  <w:sz w:val="20"/>
                  <w:szCs w:val="20"/>
                </w:rPr>
                <w:t>:</w:t>
              </w:r>
              <w:r w:rsidRPr="00D3705C">
                <w:rPr>
                  <w:sz w:val="20"/>
                  <w:szCs w:val="20"/>
                </w:rPr>
                <w:t xml:space="preserve"> </w:t>
              </w:r>
              <w:r>
                <w:rPr>
                  <w:sz w:val="20"/>
                  <w:szCs w:val="20"/>
                </w:rPr>
                <w:t>u</w:t>
              </w:r>
              <w:r w:rsidRPr="00D3705C">
                <w:rPr>
                  <w:sz w:val="20"/>
                  <w:szCs w:val="20"/>
                </w:rPr>
                <w:t xml:space="preserve">se </w:t>
              </w:r>
            </w:ins>
            <w:ins w:id="21" w:author="Dev Prasad Chakraborty" w:date="2015-03-25T09:40:00Z">
              <w:r>
                <w:rPr>
                  <w:b/>
                  <w:bCs/>
                  <w:sz w:val="20"/>
                  <w:szCs w:val="20"/>
                </w:rPr>
                <w:t>print</w:t>
              </w:r>
            </w:ins>
            <w:r w:rsidR="00D206C6" w:rsidRPr="00D3705C">
              <w:rPr>
                <w:sz w:val="20"/>
                <w:szCs w:val="20"/>
              </w:rPr>
              <w:t xml:space="preserve"> function to display the </w:t>
            </w:r>
            <w:ins w:id="22" w:author="Dev Prasad Chakraborty" w:date="2015-03-25T09:40:00Z">
              <w:r>
                <w:rPr>
                  <w:sz w:val="20"/>
                  <w:szCs w:val="20"/>
                </w:rPr>
                <w:t xml:space="preserve">saved </w:t>
              </w:r>
            </w:ins>
            <w:ins w:id="23" w:author="Dev Prasad Chakraborty" w:date="2015-03-25T09:36:00Z">
              <w:r>
                <w:rPr>
                  <w:sz w:val="20"/>
                  <w:szCs w:val="20"/>
                </w:rPr>
                <w:t>object</w:t>
              </w:r>
            </w:ins>
            <w:r w:rsidR="00D206C6" w:rsidRPr="00D3705C">
              <w:rPr>
                <w:sz w:val="20"/>
                <w:szCs w:val="20"/>
              </w:rPr>
              <w:t>.</w:t>
            </w:r>
          </w:p>
        </w:tc>
      </w:tr>
      <w:tr w:rsidR="00D206C6" w:rsidRPr="00D3705C" w14:paraId="404C9BF6" w14:textId="77777777">
        <w:tc>
          <w:tcPr>
            <w:tcW w:w="1440" w:type="dxa"/>
            <w:tcMar>
              <w:top w:w="20" w:type="nil"/>
              <w:left w:w="20" w:type="nil"/>
              <w:bottom w:w="20" w:type="nil"/>
              <w:right w:w="20" w:type="nil"/>
            </w:tcMar>
          </w:tcPr>
          <w:p w14:paraId="6829B02E" w14:textId="77777777" w:rsidR="00D206C6" w:rsidRPr="00D3705C" w:rsidRDefault="00D206C6" w:rsidP="00D206C6">
            <w:pPr>
              <w:rPr>
                <w:sz w:val="20"/>
                <w:szCs w:val="20"/>
              </w:rPr>
            </w:pPr>
            <w:commentRangeStart w:id="24"/>
            <w:proofErr w:type="spellStart"/>
            <w:r w:rsidRPr="00D3705C">
              <w:rPr>
                <w:sz w:val="20"/>
                <w:szCs w:val="20"/>
              </w:rPr>
              <w:t>ROCPoints</w:t>
            </w:r>
            <w:commentRangeEnd w:id="24"/>
            <w:proofErr w:type="spellEnd"/>
            <w:r w:rsidR="005E7266">
              <w:rPr>
                <w:rStyle w:val="CommentReference"/>
              </w:rPr>
              <w:commentReference w:id="24"/>
            </w:r>
          </w:p>
        </w:tc>
        <w:tc>
          <w:tcPr>
            <w:tcW w:w="18520" w:type="dxa"/>
            <w:tcMar>
              <w:top w:w="20" w:type="nil"/>
              <w:left w:w="20" w:type="nil"/>
              <w:bottom w:w="20" w:type="nil"/>
              <w:right w:w="20" w:type="nil"/>
            </w:tcMar>
          </w:tcPr>
          <w:p w14:paraId="2258B60C" w14:textId="14965E6B" w:rsidR="00D206C6" w:rsidRPr="00D3705C" w:rsidRDefault="00D3705C" w:rsidP="009824B3">
            <w:pPr>
              <w:rPr>
                <w:sz w:val="20"/>
                <w:szCs w:val="20"/>
              </w:rPr>
            </w:pPr>
            <w:ins w:id="25" w:author="Dev Prasad Chakraborty" w:date="2015-03-25T09:35:00Z">
              <w:r>
                <w:rPr>
                  <w:sz w:val="20"/>
                  <w:szCs w:val="20"/>
                </w:rPr>
                <w:t xml:space="preserve">A </w:t>
              </w:r>
            </w:ins>
            <w:ins w:id="26" w:author="Dev Prasad Chakraborty" w:date="2015-03-25T09:37:00Z">
              <w:r>
                <w:rPr>
                  <w:sz w:val="20"/>
                  <w:szCs w:val="20"/>
                </w:rPr>
                <w:t xml:space="preserve">list of 10, the first </w:t>
              </w:r>
            </w:ins>
            <w:ins w:id="27" w:author="Dev Prasad Chakraborty" w:date="2015-03-25T09:43:00Z">
              <w:r w:rsidR="009824B3">
                <w:rPr>
                  <w:sz w:val="20"/>
                  <w:szCs w:val="20"/>
                </w:rPr>
                <w:t>me</w:t>
              </w:r>
            </w:ins>
            <w:ins w:id="28" w:author="Dev Prasad Chakraborty" w:date="2015-03-25T09:44:00Z">
              <w:r w:rsidR="009824B3">
                <w:rPr>
                  <w:sz w:val="20"/>
                  <w:szCs w:val="20"/>
                </w:rPr>
                <w:t>m</w:t>
              </w:r>
            </w:ins>
            <w:ins w:id="29" w:author="Dev Prasad Chakraborty" w:date="2015-03-25T09:43:00Z">
              <w:r w:rsidR="009824B3">
                <w:rPr>
                  <w:sz w:val="20"/>
                  <w:szCs w:val="20"/>
                </w:rPr>
                <w:t>ber</w:t>
              </w:r>
            </w:ins>
            <w:ins w:id="30" w:author="Dev Prasad Chakraborty" w:date="2015-03-25T09:37:00Z">
              <w:r>
                <w:rPr>
                  <w:sz w:val="20"/>
                  <w:szCs w:val="20"/>
                </w:rPr>
                <w:t xml:space="preserve"> </w:t>
              </w:r>
            </w:ins>
            <w:ins w:id="31" w:author="Dev Prasad Chakraborty" w:date="2015-03-25T09:38:00Z">
              <w:r>
                <w:rPr>
                  <w:sz w:val="20"/>
                  <w:szCs w:val="20"/>
                </w:rPr>
                <w:t>$</w:t>
              </w:r>
            </w:ins>
            <w:ins w:id="32" w:author="Dev Prasad Chakraborty" w:date="2015-03-25T09:35:00Z">
              <w:r>
                <w:rPr>
                  <w:sz w:val="20"/>
                  <w:szCs w:val="20"/>
                </w:rPr>
                <w:t>d</w:t>
              </w:r>
              <w:r w:rsidRPr="00D3705C">
                <w:rPr>
                  <w:sz w:val="20"/>
                  <w:szCs w:val="20"/>
                </w:rPr>
                <w:t xml:space="preserve">ata </w:t>
              </w:r>
            </w:ins>
            <w:ins w:id="33" w:author="Dev Prasad Chakraborty" w:date="2015-03-25T09:38:00Z">
              <w:r>
                <w:rPr>
                  <w:sz w:val="20"/>
                  <w:szCs w:val="20"/>
                </w:rPr>
                <w:t xml:space="preserve">is a data </w:t>
              </w:r>
            </w:ins>
            <w:r w:rsidR="00D206C6" w:rsidRPr="00D3705C">
              <w:rPr>
                <w:sz w:val="20"/>
                <w:szCs w:val="20"/>
              </w:rPr>
              <w:t>frame</w:t>
            </w:r>
            <w:ins w:id="34" w:author="Dev Prasad Chakraborty" w:date="2015-03-25T09:29:00Z">
              <w:r w:rsidRPr="00D3705C">
                <w:rPr>
                  <w:sz w:val="20"/>
                  <w:szCs w:val="20"/>
                </w:rPr>
                <w:t xml:space="preserve"> with</w:t>
              </w:r>
            </w:ins>
            <w:r w:rsidR="00D206C6" w:rsidRPr="00D3705C">
              <w:rPr>
                <w:sz w:val="20"/>
                <w:szCs w:val="20"/>
              </w:rPr>
              <w:t xml:space="preserve"> four columns</w:t>
            </w:r>
            <w:ins w:id="35" w:author="Dev Prasad Chakraborty" w:date="2015-03-25T09:30:00Z">
              <w:r w:rsidRPr="00D3705C">
                <w:rPr>
                  <w:sz w:val="20"/>
                  <w:szCs w:val="20"/>
                </w:rPr>
                <w:t xml:space="preserve">: abscissa, ordinate, </w:t>
              </w:r>
            </w:ins>
            <w:r w:rsidR="00D206C6" w:rsidRPr="00D3705C">
              <w:rPr>
                <w:sz w:val="20"/>
                <w:szCs w:val="20"/>
              </w:rPr>
              <w:t xml:space="preserve">class </w:t>
            </w:r>
            <w:ins w:id="36" w:author="Dev Prasad Chakraborty" w:date="2015-03-25T09:38:00Z">
              <w:r>
                <w:rPr>
                  <w:sz w:val="20"/>
                  <w:szCs w:val="20"/>
                </w:rPr>
                <w:t xml:space="preserve"> (coding</w:t>
              </w:r>
            </w:ins>
            <w:ins w:id="37" w:author="Dev Prasad Chakraborty" w:date="2015-03-25T09:31:00Z">
              <w:r w:rsidRPr="00D3705C">
                <w:rPr>
                  <w:sz w:val="20"/>
                  <w:szCs w:val="20"/>
                </w:rPr>
                <w:t xml:space="preserve"> </w:t>
              </w:r>
            </w:ins>
            <w:r w:rsidR="00D206C6" w:rsidRPr="00D3705C">
              <w:rPr>
                <w:sz w:val="20"/>
                <w:szCs w:val="20"/>
              </w:rPr>
              <w:t>modality and reader</w:t>
            </w:r>
            <w:ins w:id="38" w:author="Dev Prasad Chakraborty" w:date="2015-03-25T09:39:00Z">
              <w:r>
                <w:rPr>
                  <w:sz w:val="20"/>
                  <w:szCs w:val="20"/>
                </w:rPr>
                <w:t>)</w:t>
              </w:r>
            </w:ins>
            <w:r w:rsidR="00D206C6" w:rsidRPr="00D3705C">
              <w:rPr>
                <w:sz w:val="20"/>
                <w:szCs w:val="20"/>
              </w:rPr>
              <w:t xml:space="preserve"> </w:t>
            </w:r>
            <w:ins w:id="39" w:author="Dev Prasad Chakraborty" w:date="2015-03-25T09:31:00Z">
              <w:r w:rsidRPr="00D3705C">
                <w:rPr>
                  <w:sz w:val="20"/>
                  <w:szCs w:val="20"/>
                </w:rPr>
                <w:t xml:space="preserve">and </w:t>
              </w:r>
            </w:ins>
            <w:r w:rsidR="00D206C6" w:rsidRPr="00D3705C">
              <w:rPr>
                <w:sz w:val="20"/>
                <w:szCs w:val="20"/>
              </w:rPr>
              <w:t>type</w:t>
            </w:r>
            <w:ins w:id="40" w:author="Dev Prasad Chakraborty" w:date="2015-03-25T09:39:00Z">
              <w:r>
                <w:rPr>
                  <w:sz w:val="20"/>
                  <w:szCs w:val="20"/>
                </w:rPr>
                <w:t>, which</w:t>
              </w:r>
            </w:ins>
            <w:r w:rsidR="00D206C6" w:rsidRPr="00D3705C">
              <w:rPr>
                <w:sz w:val="20"/>
                <w:szCs w:val="20"/>
              </w:rPr>
              <w:t xml:space="preserve"> </w:t>
            </w:r>
            <w:ins w:id="41" w:author="Dev Prasad Chakraborty" w:date="2015-03-25T09:31:00Z">
              <w:r w:rsidRPr="00D3705C">
                <w:rPr>
                  <w:sz w:val="20"/>
                  <w:szCs w:val="20"/>
                </w:rPr>
                <w:t xml:space="preserve">can be </w:t>
              </w:r>
            </w:ins>
            <w:r w:rsidR="00D206C6" w:rsidRPr="00D3705C">
              <w:rPr>
                <w:sz w:val="20"/>
                <w:szCs w:val="20"/>
              </w:rPr>
              <w:t>"individual" or "averaged"</w:t>
            </w:r>
          </w:p>
        </w:tc>
      </w:tr>
    </w:tbl>
    <w:p w14:paraId="56080FA5" w14:textId="77777777" w:rsidR="00D3705C" w:rsidRDefault="00D3705C" w:rsidP="00D206C6">
      <w:pPr>
        <w:rPr>
          <w:ins w:id="42" w:author="Dev Prasad Chakraborty" w:date="2015-03-25T10:21:00Z"/>
          <w:b/>
          <w:bCs/>
          <w:sz w:val="20"/>
          <w:szCs w:val="20"/>
        </w:rPr>
      </w:pPr>
    </w:p>
    <w:p w14:paraId="49C304D8" w14:textId="76ACF028" w:rsidR="005E7266" w:rsidRDefault="005E7266" w:rsidP="00D206C6">
      <w:pPr>
        <w:rPr>
          <w:ins w:id="43" w:author="Dev Prasad Chakraborty" w:date="2015-03-25T10:21:00Z"/>
          <w:b/>
          <w:bCs/>
          <w:sz w:val="20"/>
          <w:szCs w:val="20"/>
        </w:rPr>
      </w:pPr>
      <w:ins w:id="44" w:author="Dev Prasad Chakraborty" w:date="2015-03-25T10:21:00Z">
        <w:r>
          <w:rPr>
            <w:b/>
            <w:bCs/>
            <w:sz w:val="20"/>
            <w:szCs w:val="20"/>
          </w:rPr>
          <w:t>I am not sure I understand this table; talk Friday;</w:t>
        </w:r>
      </w:ins>
    </w:p>
    <w:p w14:paraId="599D9ED2" w14:textId="77777777" w:rsidR="005E7266" w:rsidRDefault="005E7266" w:rsidP="00D206C6">
      <w:pPr>
        <w:rPr>
          <w:ins w:id="45" w:author="Dev Prasad Chakraborty" w:date="2015-03-25T09:39:00Z"/>
          <w:b/>
          <w:bCs/>
          <w:sz w:val="20"/>
          <w:szCs w:val="20"/>
        </w:rPr>
      </w:pPr>
    </w:p>
    <w:p w14:paraId="0E4D20A2" w14:textId="77777777" w:rsidR="00D3705C" w:rsidRDefault="00D3705C" w:rsidP="00D206C6">
      <w:pPr>
        <w:rPr>
          <w:ins w:id="46" w:author="Dev Prasad Chakraborty" w:date="2015-03-25T09:42:00Z"/>
          <w:b/>
          <w:bCs/>
          <w:sz w:val="20"/>
          <w:szCs w:val="20"/>
        </w:rPr>
      </w:pPr>
      <w:r w:rsidRPr="00D3443B">
        <w:rPr>
          <w:b/>
          <w:bCs/>
          <w:noProof/>
          <w:sz w:val="20"/>
          <w:szCs w:val="20"/>
          <w:lang w:eastAsia="en-US"/>
        </w:rPr>
        <w:drawing>
          <wp:inline distT="0" distB="0" distL="0" distR="0" wp14:anchorId="7BD32EBC" wp14:editId="6FB4D276">
            <wp:extent cx="7188200" cy="264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88200" cy="2641600"/>
                    </a:xfrm>
                    <a:prstGeom prst="rect">
                      <a:avLst/>
                    </a:prstGeom>
                    <a:noFill/>
                    <a:ln>
                      <a:noFill/>
                    </a:ln>
                  </pic:spPr>
                </pic:pic>
              </a:graphicData>
            </a:graphic>
          </wp:inline>
        </w:drawing>
      </w:r>
    </w:p>
    <w:p w14:paraId="3FE9ABB6" w14:textId="77777777" w:rsidR="00D3705C" w:rsidRDefault="00D3705C" w:rsidP="00D206C6">
      <w:pPr>
        <w:rPr>
          <w:ins w:id="47" w:author="Dev Prasad Chakraborty" w:date="2015-03-25T09:42:00Z"/>
          <w:b/>
          <w:bCs/>
          <w:sz w:val="20"/>
          <w:szCs w:val="20"/>
        </w:rPr>
      </w:pPr>
    </w:p>
    <w:p w14:paraId="026D3C30" w14:textId="2CFD65C3" w:rsidR="00D3705C" w:rsidRDefault="00D3705C" w:rsidP="00D206C6">
      <w:pPr>
        <w:rPr>
          <w:ins w:id="48" w:author="Dev Prasad Chakraborty" w:date="2015-03-25T09:39:00Z"/>
          <w:b/>
          <w:bCs/>
          <w:sz w:val="20"/>
          <w:szCs w:val="20"/>
        </w:rPr>
      </w:pPr>
      <w:ins w:id="49" w:author="Dev Prasad Chakraborty" w:date="2015-03-25T09:42:00Z">
        <w:r>
          <w:rPr>
            <w:b/>
            <w:bCs/>
            <w:sz w:val="20"/>
            <w:szCs w:val="20"/>
          </w:rPr>
          <w:lastRenderedPageBreak/>
          <w:t>DPC comment: FPF and TPF apply only to ROC data; axes change depending on type of plot</w:t>
        </w:r>
        <w:r w:rsidR="009824B3">
          <w:rPr>
            <w:b/>
            <w:bCs/>
            <w:sz w:val="20"/>
            <w:szCs w:val="20"/>
          </w:rPr>
          <w:t xml:space="preserve">; to be consistent replace FPF with </w:t>
        </w:r>
        <w:proofErr w:type="spellStart"/>
        <w:r w:rsidR="009824B3">
          <w:rPr>
            <w:b/>
            <w:bCs/>
            <w:sz w:val="20"/>
            <w:szCs w:val="20"/>
          </w:rPr>
          <w:t>xCoord</w:t>
        </w:r>
        <w:proofErr w:type="spellEnd"/>
        <w:r w:rsidR="009824B3">
          <w:rPr>
            <w:b/>
            <w:bCs/>
            <w:sz w:val="20"/>
            <w:szCs w:val="20"/>
          </w:rPr>
          <w:t xml:space="preserve"> and TPF </w:t>
        </w:r>
        <w:proofErr w:type="spellStart"/>
        <w:r w:rsidR="009824B3">
          <w:rPr>
            <w:b/>
            <w:bCs/>
            <w:sz w:val="20"/>
            <w:szCs w:val="20"/>
          </w:rPr>
          <w:t>wlth</w:t>
        </w:r>
        <w:proofErr w:type="spellEnd"/>
        <w:r w:rsidR="009824B3">
          <w:rPr>
            <w:b/>
            <w:bCs/>
            <w:sz w:val="20"/>
            <w:szCs w:val="20"/>
          </w:rPr>
          <w:t xml:space="preserve"> </w:t>
        </w:r>
        <w:proofErr w:type="spellStart"/>
        <w:r w:rsidR="009824B3">
          <w:rPr>
            <w:b/>
            <w:bCs/>
            <w:sz w:val="20"/>
            <w:szCs w:val="20"/>
          </w:rPr>
          <w:t>yCoord</w:t>
        </w:r>
        <w:proofErr w:type="spellEnd"/>
        <w:r w:rsidR="009824B3">
          <w:rPr>
            <w:b/>
            <w:bCs/>
            <w:sz w:val="20"/>
            <w:szCs w:val="20"/>
          </w:rPr>
          <w:t xml:space="preserve">; </w:t>
        </w:r>
      </w:ins>
      <w:ins w:id="50" w:author="Dev Prasad Chakraborty" w:date="2015-03-25T09:51:00Z">
        <w:r w:rsidR="00380F67">
          <w:rPr>
            <w:b/>
            <w:bCs/>
            <w:sz w:val="20"/>
            <w:szCs w:val="20"/>
          </w:rPr>
          <w:t xml:space="preserve">as you know, </w:t>
        </w:r>
      </w:ins>
      <w:ins w:id="51" w:author="Dev Prasad Chakraborty" w:date="2015-03-25T09:42:00Z">
        <w:r w:rsidR="009824B3">
          <w:rPr>
            <w:b/>
            <w:bCs/>
            <w:sz w:val="20"/>
            <w:szCs w:val="20"/>
          </w:rPr>
          <w:t>the field is confused enough already; let us not add to it;</w:t>
        </w:r>
      </w:ins>
    </w:p>
    <w:p w14:paraId="691AA5C7" w14:textId="77777777" w:rsidR="005E7266" w:rsidRDefault="005E7266" w:rsidP="00D206C6">
      <w:pPr>
        <w:rPr>
          <w:ins w:id="52" w:author="Dev Prasad Chakraborty" w:date="2015-03-25T10:19:00Z"/>
          <w:b/>
          <w:bCs/>
          <w:sz w:val="20"/>
          <w:szCs w:val="20"/>
        </w:rPr>
      </w:pPr>
    </w:p>
    <w:p w14:paraId="33AAB376" w14:textId="77777777" w:rsidR="00D206C6" w:rsidRPr="00D3705C" w:rsidRDefault="00D206C6" w:rsidP="00D206C6">
      <w:pPr>
        <w:rPr>
          <w:b/>
          <w:bCs/>
          <w:sz w:val="20"/>
          <w:szCs w:val="20"/>
        </w:rPr>
      </w:pPr>
      <w:r w:rsidRPr="00D3705C">
        <w:rPr>
          <w:b/>
          <w:bCs/>
          <w:sz w:val="20"/>
          <w:szCs w:val="20"/>
        </w:rPr>
        <w:t>Examples</w:t>
      </w:r>
    </w:p>
    <w:p w14:paraId="36B38E49" w14:textId="77777777" w:rsidR="00D206C6" w:rsidRPr="00D3705C" w:rsidRDefault="00D206C6" w:rsidP="00D206C6">
      <w:pPr>
        <w:rPr>
          <w:sz w:val="20"/>
          <w:szCs w:val="20"/>
        </w:rPr>
      </w:pPr>
      <w:proofErr w:type="spellStart"/>
      <w:proofErr w:type="gramStart"/>
      <w:r w:rsidRPr="00D3705C">
        <w:rPr>
          <w:sz w:val="20"/>
          <w:szCs w:val="20"/>
        </w:rPr>
        <w:t>plotM</w:t>
      </w:r>
      <w:proofErr w:type="spellEnd"/>
      <w:proofErr w:type="gramEnd"/>
      <w:r w:rsidRPr="00D3705C">
        <w:rPr>
          <w:sz w:val="20"/>
          <w:szCs w:val="20"/>
        </w:rPr>
        <w:t xml:space="preserve"> &lt;- c(1:2)</w:t>
      </w:r>
    </w:p>
    <w:p w14:paraId="21665DE3" w14:textId="77777777" w:rsidR="00D206C6" w:rsidRPr="00D3705C" w:rsidRDefault="00D206C6" w:rsidP="00D206C6">
      <w:pPr>
        <w:rPr>
          <w:sz w:val="20"/>
          <w:szCs w:val="20"/>
        </w:rPr>
      </w:pPr>
      <w:proofErr w:type="spellStart"/>
      <w:proofErr w:type="gramStart"/>
      <w:r w:rsidRPr="00D3705C">
        <w:rPr>
          <w:sz w:val="20"/>
          <w:szCs w:val="20"/>
        </w:rPr>
        <w:t>plotR</w:t>
      </w:r>
      <w:proofErr w:type="spellEnd"/>
      <w:proofErr w:type="gramEnd"/>
      <w:r w:rsidRPr="00D3705C">
        <w:rPr>
          <w:sz w:val="20"/>
          <w:szCs w:val="20"/>
        </w:rPr>
        <w:t xml:space="preserve"> &lt;- c(1:3)</w:t>
      </w:r>
    </w:p>
    <w:p w14:paraId="6F2C9F5C" w14:textId="77777777" w:rsidR="00D206C6" w:rsidRPr="00D3705C" w:rsidRDefault="00D206C6" w:rsidP="00D206C6">
      <w:pPr>
        <w:rPr>
          <w:sz w:val="20"/>
          <w:szCs w:val="20"/>
        </w:rPr>
      </w:pPr>
      <w:proofErr w:type="spellStart"/>
      <w:proofErr w:type="gramStart"/>
      <w:r w:rsidRPr="00D3705C">
        <w:rPr>
          <w:sz w:val="20"/>
          <w:szCs w:val="20"/>
        </w:rPr>
        <w:t>PlotEmpiricalCurve</w:t>
      </w:r>
      <w:proofErr w:type="spellEnd"/>
      <w:r w:rsidRPr="00D3705C">
        <w:rPr>
          <w:sz w:val="20"/>
          <w:szCs w:val="20"/>
        </w:rPr>
        <w:t>(</w:t>
      </w:r>
      <w:proofErr w:type="gramEnd"/>
      <w:r w:rsidRPr="00D3705C">
        <w:rPr>
          <w:sz w:val="20"/>
          <w:szCs w:val="20"/>
        </w:rPr>
        <w:t xml:space="preserve">data = </w:t>
      </w:r>
      <w:proofErr w:type="spellStart"/>
      <w:r w:rsidRPr="00D3705C">
        <w:rPr>
          <w:sz w:val="20"/>
          <w:szCs w:val="20"/>
        </w:rPr>
        <w:t>vanDykeData</w:t>
      </w:r>
      <w:proofErr w:type="spellEnd"/>
      <w:r w:rsidRPr="00D3705C">
        <w:rPr>
          <w:sz w:val="20"/>
          <w:szCs w:val="20"/>
        </w:rPr>
        <w:t xml:space="preserve">, modalities = </w:t>
      </w:r>
      <w:proofErr w:type="spellStart"/>
      <w:r w:rsidRPr="00D3705C">
        <w:rPr>
          <w:sz w:val="20"/>
          <w:szCs w:val="20"/>
        </w:rPr>
        <w:t>plotM</w:t>
      </w:r>
      <w:proofErr w:type="spellEnd"/>
      <w:r w:rsidRPr="00D3705C">
        <w:rPr>
          <w:sz w:val="20"/>
          <w:szCs w:val="20"/>
        </w:rPr>
        <w:t xml:space="preserve">, readers = </w:t>
      </w:r>
      <w:proofErr w:type="spellStart"/>
      <w:r w:rsidRPr="00D3705C">
        <w:rPr>
          <w:sz w:val="20"/>
          <w:szCs w:val="20"/>
        </w:rPr>
        <w:t>plotR</w:t>
      </w:r>
      <w:proofErr w:type="spellEnd"/>
      <w:r w:rsidRPr="00D3705C">
        <w:rPr>
          <w:sz w:val="20"/>
          <w:szCs w:val="20"/>
        </w:rPr>
        <w:t>,</w:t>
      </w:r>
    </w:p>
    <w:p w14:paraId="1DEA7AB8" w14:textId="77777777" w:rsidR="00D206C6" w:rsidRPr="00D3705C" w:rsidRDefault="00D206C6" w:rsidP="00D206C6">
      <w:pPr>
        <w:rPr>
          <w:sz w:val="20"/>
          <w:szCs w:val="20"/>
        </w:rPr>
      </w:pPr>
      <w:r w:rsidRPr="00D3705C">
        <w:rPr>
          <w:sz w:val="20"/>
          <w:szCs w:val="20"/>
        </w:rPr>
        <w:t xml:space="preserve">                  </w:t>
      </w:r>
      <w:proofErr w:type="spellStart"/>
      <w:proofErr w:type="gramStart"/>
      <w:r w:rsidRPr="00D3705C">
        <w:rPr>
          <w:sz w:val="20"/>
          <w:szCs w:val="20"/>
        </w:rPr>
        <w:t>legendPosition</w:t>
      </w:r>
      <w:proofErr w:type="spellEnd"/>
      <w:proofErr w:type="gramEnd"/>
      <w:r w:rsidRPr="00D3705C">
        <w:rPr>
          <w:sz w:val="20"/>
          <w:szCs w:val="20"/>
        </w:rPr>
        <w:t xml:space="preserve"> = "bottom", curve = "ROC")</w:t>
      </w:r>
    </w:p>
    <w:p w14:paraId="4772A6B5" w14:textId="77777777" w:rsidR="00D206C6" w:rsidRPr="00D3705C" w:rsidRDefault="00D206C6" w:rsidP="00D206C6">
      <w:pPr>
        <w:rPr>
          <w:sz w:val="20"/>
          <w:szCs w:val="20"/>
        </w:rPr>
      </w:pPr>
      <w:r w:rsidRPr="00D3705C">
        <w:rPr>
          <w:sz w:val="20"/>
          <w:szCs w:val="20"/>
        </w:rPr>
        <w:t>## Above is the example of plotting individual ROC curves of modalities 1 and 2 and readers 1 to 3.</w:t>
      </w:r>
    </w:p>
    <w:p w14:paraId="14723AA2" w14:textId="77777777" w:rsidR="00D206C6" w:rsidRPr="00D3705C" w:rsidRDefault="00D206C6" w:rsidP="00D206C6">
      <w:pPr>
        <w:rPr>
          <w:sz w:val="20"/>
          <w:szCs w:val="20"/>
        </w:rPr>
      </w:pPr>
      <w:r w:rsidRPr="00D3705C">
        <w:rPr>
          <w:sz w:val="20"/>
          <w:szCs w:val="20"/>
        </w:rPr>
        <w:t>## Six curves will be plotted, which are curves of reader 1 modality 1, reader 1 modality 2, reader 2 modality 1,</w:t>
      </w:r>
    </w:p>
    <w:p w14:paraId="7D401A43" w14:textId="77777777" w:rsidR="00D206C6" w:rsidRPr="00D3705C" w:rsidRDefault="00D206C6" w:rsidP="00D206C6">
      <w:pPr>
        <w:rPr>
          <w:sz w:val="20"/>
          <w:szCs w:val="20"/>
        </w:rPr>
      </w:pPr>
      <w:r w:rsidRPr="00D3705C">
        <w:rPr>
          <w:sz w:val="20"/>
          <w:szCs w:val="20"/>
        </w:rPr>
        <w:t xml:space="preserve">## </w:t>
      </w:r>
      <w:proofErr w:type="gramStart"/>
      <w:r w:rsidRPr="00D3705C">
        <w:rPr>
          <w:sz w:val="20"/>
          <w:szCs w:val="20"/>
        </w:rPr>
        <w:t>reader</w:t>
      </w:r>
      <w:proofErr w:type="gramEnd"/>
      <w:r w:rsidRPr="00D3705C">
        <w:rPr>
          <w:sz w:val="20"/>
          <w:szCs w:val="20"/>
        </w:rPr>
        <w:t xml:space="preserve"> 2 modality 2, reader 3 modality 1 and reader 3 modality 2.</w:t>
      </w:r>
    </w:p>
    <w:p w14:paraId="1F3C6C23" w14:textId="77777777" w:rsidR="00D206C6" w:rsidRPr="00D3705C" w:rsidRDefault="00D206C6" w:rsidP="00D206C6">
      <w:pPr>
        <w:rPr>
          <w:sz w:val="20"/>
          <w:szCs w:val="20"/>
        </w:rPr>
      </w:pPr>
    </w:p>
    <w:p w14:paraId="6C0D2E7D" w14:textId="77777777" w:rsidR="00D206C6" w:rsidRPr="00D3705C" w:rsidRDefault="00D206C6" w:rsidP="00D206C6">
      <w:pPr>
        <w:rPr>
          <w:sz w:val="20"/>
          <w:szCs w:val="20"/>
        </w:rPr>
      </w:pPr>
      <w:proofErr w:type="spellStart"/>
      <w:proofErr w:type="gramStart"/>
      <w:r w:rsidRPr="00D3705C">
        <w:rPr>
          <w:sz w:val="20"/>
          <w:szCs w:val="20"/>
        </w:rPr>
        <w:t>plotM</w:t>
      </w:r>
      <w:proofErr w:type="spellEnd"/>
      <w:proofErr w:type="gramEnd"/>
      <w:r w:rsidRPr="00D3705C">
        <w:rPr>
          <w:sz w:val="20"/>
          <w:szCs w:val="20"/>
        </w:rPr>
        <w:t xml:space="preserve"> &lt;- list(1, 2, c(1:2))</w:t>
      </w:r>
    </w:p>
    <w:p w14:paraId="50BD5EF4" w14:textId="77777777" w:rsidR="00D206C6" w:rsidRPr="00D3705C" w:rsidRDefault="00D206C6" w:rsidP="00D206C6">
      <w:pPr>
        <w:rPr>
          <w:sz w:val="20"/>
          <w:szCs w:val="20"/>
        </w:rPr>
      </w:pPr>
      <w:proofErr w:type="spellStart"/>
      <w:proofErr w:type="gramStart"/>
      <w:r w:rsidRPr="00D3705C">
        <w:rPr>
          <w:sz w:val="20"/>
          <w:szCs w:val="20"/>
        </w:rPr>
        <w:t>plotR</w:t>
      </w:r>
      <w:proofErr w:type="spellEnd"/>
      <w:proofErr w:type="gramEnd"/>
      <w:r w:rsidRPr="00D3705C">
        <w:rPr>
          <w:sz w:val="20"/>
          <w:szCs w:val="20"/>
        </w:rPr>
        <w:t xml:space="preserve"> &lt;- list(2, c(2:3), c(1:3))</w:t>
      </w:r>
    </w:p>
    <w:p w14:paraId="0BF0A610" w14:textId="77777777" w:rsidR="00D206C6" w:rsidRPr="00D3705C" w:rsidRDefault="00D206C6" w:rsidP="00D206C6">
      <w:pPr>
        <w:rPr>
          <w:sz w:val="20"/>
          <w:szCs w:val="20"/>
        </w:rPr>
      </w:pPr>
      <w:proofErr w:type="spellStart"/>
      <w:proofErr w:type="gramStart"/>
      <w:r w:rsidRPr="00D3705C">
        <w:rPr>
          <w:sz w:val="20"/>
          <w:szCs w:val="20"/>
        </w:rPr>
        <w:t>PlotEmpiricalCurve</w:t>
      </w:r>
      <w:proofErr w:type="spellEnd"/>
      <w:r w:rsidRPr="00D3705C">
        <w:rPr>
          <w:sz w:val="20"/>
          <w:szCs w:val="20"/>
        </w:rPr>
        <w:t>(</w:t>
      </w:r>
      <w:proofErr w:type="gramEnd"/>
      <w:r w:rsidRPr="00D3705C">
        <w:rPr>
          <w:sz w:val="20"/>
          <w:szCs w:val="20"/>
        </w:rPr>
        <w:t xml:space="preserve">data = </w:t>
      </w:r>
      <w:proofErr w:type="spellStart"/>
      <w:r w:rsidRPr="00D3705C">
        <w:rPr>
          <w:sz w:val="20"/>
          <w:szCs w:val="20"/>
        </w:rPr>
        <w:t>vanDykeData</w:t>
      </w:r>
      <w:proofErr w:type="spellEnd"/>
      <w:r w:rsidRPr="00D3705C">
        <w:rPr>
          <w:sz w:val="20"/>
          <w:szCs w:val="20"/>
        </w:rPr>
        <w:t xml:space="preserve">, modalities = </w:t>
      </w:r>
      <w:proofErr w:type="spellStart"/>
      <w:r w:rsidRPr="00D3705C">
        <w:rPr>
          <w:sz w:val="20"/>
          <w:szCs w:val="20"/>
        </w:rPr>
        <w:t>plotM</w:t>
      </w:r>
      <w:proofErr w:type="spellEnd"/>
      <w:r w:rsidRPr="00D3705C">
        <w:rPr>
          <w:sz w:val="20"/>
          <w:szCs w:val="20"/>
        </w:rPr>
        <w:t xml:space="preserve">, readers = </w:t>
      </w:r>
      <w:proofErr w:type="spellStart"/>
      <w:r w:rsidRPr="00D3705C">
        <w:rPr>
          <w:sz w:val="20"/>
          <w:szCs w:val="20"/>
        </w:rPr>
        <w:t>plotR</w:t>
      </w:r>
      <w:proofErr w:type="spellEnd"/>
      <w:r w:rsidRPr="00D3705C">
        <w:rPr>
          <w:sz w:val="20"/>
          <w:szCs w:val="20"/>
        </w:rPr>
        <w:t>,</w:t>
      </w:r>
    </w:p>
    <w:p w14:paraId="2A1F6B1C" w14:textId="77777777" w:rsidR="00D206C6" w:rsidRPr="00D3705C" w:rsidRDefault="00D206C6" w:rsidP="00D206C6">
      <w:pPr>
        <w:rPr>
          <w:sz w:val="20"/>
          <w:szCs w:val="20"/>
        </w:rPr>
      </w:pPr>
      <w:r w:rsidRPr="00D3705C">
        <w:rPr>
          <w:sz w:val="20"/>
          <w:szCs w:val="20"/>
        </w:rPr>
        <w:t xml:space="preserve">                  </w:t>
      </w:r>
      <w:proofErr w:type="spellStart"/>
      <w:proofErr w:type="gramStart"/>
      <w:r w:rsidRPr="00D3705C">
        <w:rPr>
          <w:sz w:val="20"/>
          <w:szCs w:val="20"/>
        </w:rPr>
        <w:t>legendPosition</w:t>
      </w:r>
      <w:proofErr w:type="spellEnd"/>
      <w:proofErr w:type="gramEnd"/>
      <w:r w:rsidRPr="00D3705C">
        <w:rPr>
          <w:sz w:val="20"/>
          <w:szCs w:val="20"/>
        </w:rPr>
        <w:t xml:space="preserve"> = "bottom", curve = "ROC")</w:t>
      </w:r>
    </w:p>
    <w:p w14:paraId="125CECF6" w14:textId="77777777" w:rsidR="00D206C6" w:rsidRPr="00D3705C" w:rsidRDefault="00D206C6" w:rsidP="00D206C6">
      <w:pPr>
        <w:rPr>
          <w:sz w:val="20"/>
          <w:szCs w:val="20"/>
        </w:rPr>
      </w:pPr>
      <w:proofErr w:type="spellStart"/>
      <w:proofErr w:type="gramStart"/>
      <w:r w:rsidRPr="00D3705C">
        <w:rPr>
          <w:sz w:val="20"/>
          <w:szCs w:val="20"/>
        </w:rPr>
        <w:t>PlotEmpiricalCurve</w:t>
      </w:r>
      <w:proofErr w:type="spellEnd"/>
      <w:r w:rsidRPr="00D3705C">
        <w:rPr>
          <w:sz w:val="20"/>
          <w:szCs w:val="20"/>
        </w:rPr>
        <w:t>(</w:t>
      </w:r>
      <w:proofErr w:type="gramEnd"/>
      <w:r w:rsidRPr="00D3705C">
        <w:rPr>
          <w:sz w:val="20"/>
          <w:szCs w:val="20"/>
        </w:rPr>
        <w:t xml:space="preserve">data = </w:t>
      </w:r>
      <w:proofErr w:type="spellStart"/>
      <w:r w:rsidRPr="00D3705C">
        <w:rPr>
          <w:sz w:val="20"/>
          <w:szCs w:val="20"/>
        </w:rPr>
        <w:t>frocData</w:t>
      </w:r>
      <w:proofErr w:type="spellEnd"/>
      <w:r w:rsidRPr="00D3705C">
        <w:rPr>
          <w:sz w:val="20"/>
          <w:szCs w:val="20"/>
        </w:rPr>
        <w:t xml:space="preserve">, modalities = </w:t>
      </w:r>
      <w:proofErr w:type="spellStart"/>
      <w:r w:rsidRPr="00D3705C">
        <w:rPr>
          <w:sz w:val="20"/>
          <w:szCs w:val="20"/>
        </w:rPr>
        <w:t>plotM</w:t>
      </w:r>
      <w:proofErr w:type="spellEnd"/>
      <w:r w:rsidRPr="00D3705C">
        <w:rPr>
          <w:sz w:val="20"/>
          <w:szCs w:val="20"/>
        </w:rPr>
        <w:t xml:space="preserve">, readers = </w:t>
      </w:r>
      <w:proofErr w:type="spellStart"/>
      <w:r w:rsidRPr="00D3705C">
        <w:rPr>
          <w:sz w:val="20"/>
          <w:szCs w:val="20"/>
        </w:rPr>
        <w:t>plotR</w:t>
      </w:r>
      <w:proofErr w:type="spellEnd"/>
      <w:r w:rsidRPr="00D3705C">
        <w:rPr>
          <w:sz w:val="20"/>
          <w:szCs w:val="20"/>
        </w:rPr>
        <w:t>,</w:t>
      </w:r>
    </w:p>
    <w:p w14:paraId="11FB6067" w14:textId="77777777" w:rsidR="00D206C6" w:rsidRPr="00D3705C" w:rsidRDefault="00D206C6" w:rsidP="00D206C6">
      <w:pPr>
        <w:rPr>
          <w:sz w:val="20"/>
          <w:szCs w:val="20"/>
        </w:rPr>
      </w:pPr>
      <w:r w:rsidRPr="00D3705C">
        <w:rPr>
          <w:sz w:val="20"/>
          <w:szCs w:val="20"/>
        </w:rPr>
        <w:t xml:space="preserve">                  </w:t>
      </w:r>
      <w:proofErr w:type="spellStart"/>
      <w:proofErr w:type="gramStart"/>
      <w:r w:rsidRPr="00D3705C">
        <w:rPr>
          <w:sz w:val="20"/>
          <w:szCs w:val="20"/>
        </w:rPr>
        <w:t>legendPosition</w:t>
      </w:r>
      <w:proofErr w:type="spellEnd"/>
      <w:proofErr w:type="gramEnd"/>
      <w:r w:rsidRPr="00D3705C">
        <w:rPr>
          <w:sz w:val="20"/>
          <w:szCs w:val="20"/>
        </w:rPr>
        <w:t xml:space="preserve"> = "bottom", curve = "AFROC")</w:t>
      </w:r>
    </w:p>
    <w:p w14:paraId="73AE0A62" w14:textId="77777777" w:rsidR="00D206C6" w:rsidRPr="00D3705C" w:rsidRDefault="00D206C6" w:rsidP="00D206C6">
      <w:pPr>
        <w:rPr>
          <w:sz w:val="20"/>
          <w:szCs w:val="20"/>
        </w:rPr>
      </w:pPr>
      <w:proofErr w:type="spellStart"/>
      <w:proofErr w:type="gramStart"/>
      <w:r w:rsidRPr="00D3705C">
        <w:rPr>
          <w:sz w:val="20"/>
          <w:szCs w:val="20"/>
        </w:rPr>
        <w:t>PlotEmpiricalCurve</w:t>
      </w:r>
      <w:proofErr w:type="spellEnd"/>
      <w:r w:rsidRPr="00D3705C">
        <w:rPr>
          <w:sz w:val="20"/>
          <w:szCs w:val="20"/>
        </w:rPr>
        <w:t>(</w:t>
      </w:r>
      <w:proofErr w:type="gramEnd"/>
      <w:r w:rsidRPr="00D3705C">
        <w:rPr>
          <w:sz w:val="20"/>
          <w:szCs w:val="20"/>
        </w:rPr>
        <w:t xml:space="preserve">data = </w:t>
      </w:r>
      <w:proofErr w:type="spellStart"/>
      <w:r w:rsidRPr="00D3705C">
        <w:rPr>
          <w:sz w:val="20"/>
          <w:szCs w:val="20"/>
        </w:rPr>
        <w:t>frocData</w:t>
      </w:r>
      <w:proofErr w:type="spellEnd"/>
      <w:r w:rsidRPr="00D3705C">
        <w:rPr>
          <w:sz w:val="20"/>
          <w:szCs w:val="20"/>
        </w:rPr>
        <w:t xml:space="preserve">, modalities = </w:t>
      </w:r>
      <w:proofErr w:type="spellStart"/>
      <w:r w:rsidRPr="00D3705C">
        <w:rPr>
          <w:sz w:val="20"/>
          <w:szCs w:val="20"/>
        </w:rPr>
        <w:t>plotM</w:t>
      </w:r>
      <w:proofErr w:type="spellEnd"/>
      <w:r w:rsidRPr="00D3705C">
        <w:rPr>
          <w:sz w:val="20"/>
          <w:szCs w:val="20"/>
        </w:rPr>
        <w:t xml:space="preserve">, readers = </w:t>
      </w:r>
      <w:proofErr w:type="spellStart"/>
      <w:r w:rsidRPr="00D3705C">
        <w:rPr>
          <w:sz w:val="20"/>
          <w:szCs w:val="20"/>
        </w:rPr>
        <w:t>plotR</w:t>
      </w:r>
      <w:proofErr w:type="spellEnd"/>
      <w:r w:rsidRPr="00D3705C">
        <w:rPr>
          <w:sz w:val="20"/>
          <w:szCs w:val="20"/>
        </w:rPr>
        <w:t>,</w:t>
      </w:r>
    </w:p>
    <w:p w14:paraId="76D14FED" w14:textId="77777777" w:rsidR="00D206C6" w:rsidRPr="00D3705C" w:rsidRDefault="00D206C6" w:rsidP="00D206C6">
      <w:pPr>
        <w:rPr>
          <w:sz w:val="20"/>
          <w:szCs w:val="20"/>
        </w:rPr>
      </w:pPr>
      <w:r w:rsidRPr="00D3705C">
        <w:rPr>
          <w:sz w:val="20"/>
          <w:szCs w:val="20"/>
        </w:rPr>
        <w:t xml:space="preserve">                  </w:t>
      </w:r>
      <w:proofErr w:type="spellStart"/>
      <w:proofErr w:type="gramStart"/>
      <w:r w:rsidRPr="00D3705C">
        <w:rPr>
          <w:sz w:val="20"/>
          <w:szCs w:val="20"/>
        </w:rPr>
        <w:t>legendPosition</w:t>
      </w:r>
      <w:proofErr w:type="spellEnd"/>
      <w:proofErr w:type="gramEnd"/>
      <w:r w:rsidRPr="00D3705C">
        <w:rPr>
          <w:sz w:val="20"/>
          <w:szCs w:val="20"/>
        </w:rPr>
        <w:t xml:space="preserve"> = "bottom", curve = "FROC")</w:t>
      </w:r>
    </w:p>
    <w:p w14:paraId="56F440E4" w14:textId="77777777" w:rsidR="00D206C6" w:rsidRPr="00D3705C" w:rsidRDefault="00D206C6" w:rsidP="00D206C6">
      <w:pPr>
        <w:rPr>
          <w:sz w:val="20"/>
          <w:szCs w:val="20"/>
        </w:rPr>
      </w:pPr>
      <w:r w:rsidRPr="00D3705C">
        <w:rPr>
          <w:sz w:val="20"/>
          <w:szCs w:val="20"/>
        </w:rPr>
        <w:t>## Above is the example of plotting three ROC, AFROC and FROC curves. They are the individual curve of modality 1 reader 1,</w:t>
      </w:r>
    </w:p>
    <w:p w14:paraId="736A462A" w14:textId="77777777" w:rsidR="00D206C6" w:rsidRPr="00D3705C" w:rsidRDefault="00D206C6" w:rsidP="00D206C6">
      <w:pPr>
        <w:rPr>
          <w:sz w:val="20"/>
          <w:szCs w:val="20"/>
        </w:rPr>
      </w:pPr>
      <w:r w:rsidRPr="00D3705C">
        <w:rPr>
          <w:sz w:val="20"/>
          <w:szCs w:val="20"/>
        </w:rPr>
        <w:t xml:space="preserve">## </w:t>
      </w:r>
      <w:proofErr w:type="gramStart"/>
      <w:r w:rsidRPr="00D3705C">
        <w:rPr>
          <w:sz w:val="20"/>
          <w:szCs w:val="20"/>
        </w:rPr>
        <w:t>the</w:t>
      </w:r>
      <w:proofErr w:type="gramEnd"/>
      <w:r w:rsidRPr="00D3705C">
        <w:rPr>
          <w:sz w:val="20"/>
          <w:szCs w:val="20"/>
        </w:rPr>
        <w:t xml:space="preserve"> averaged curve of modality 2 and reader 2 and 3 and the averaged curve of modality 1 and 2 and reader 1 to 3.</w:t>
      </w:r>
    </w:p>
    <w:p w14:paraId="4F12A335" w14:textId="77777777" w:rsidR="00D206C6" w:rsidRDefault="00D206C6" w:rsidP="00D206C6">
      <w:pPr>
        <w:rPr>
          <w:ins w:id="53" w:author="Dev Prasad Chakraborty" w:date="2015-03-25T09:57:00Z"/>
          <w:sz w:val="20"/>
          <w:szCs w:val="20"/>
        </w:rPr>
      </w:pPr>
    </w:p>
    <w:p w14:paraId="1A462639" w14:textId="77777777" w:rsidR="00605939" w:rsidRDefault="00605939" w:rsidP="00D206C6">
      <w:pPr>
        <w:rPr>
          <w:ins w:id="54" w:author="Dev Prasad Chakraborty" w:date="2015-03-25T09:57:00Z"/>
          <w:sz w:val="20"/>
          <w:szCs w:val="20"/>
        </w:rPr>
      </w:pPr>
    </w:p>
    <w:p w14:paraId="10352669" w14:textId="07B891AC" w:rsidR="00605939" w:rsidRDefault="00605939" w:rsidP="00D206C6">
      <w:pPr>
        <w:rPr>
          <w:ins w:id="55" w:author="Dev Prasad Chakraborty" w:date="2015-03-25T10:00:00Z"/>
          <w:sz w:val="20"/>
          <w:szCs w:val="20"/>
        </w:rPr>
      </w:pPr>
      <w:ins w:id="56" w:author="Dev Prasad Chakraborty" w:date="2015-03-25T09:57:00Z">
        <w:r>
          <w:rPr>
            <w:sz w:val="20"/>
            <w:szCs w:val="20"/>
          </w:rPr>
          <w:t xml:space="preserve">Your </w:t>
        </w:r>
        <w:proofErr w:type="spellStart"/>
        <w:r>
          <w:rPr>
            <w:sz w:val="20"/>
            <w:szCs w:val="20"/>
          </w:rPr>
          <w:t>frocData</w:t>
        </w:r>
        <w:proofErr w:type="spellEnd"/>
        <w:r>
          <w:rPr>
            <w:sz w:val="20"/>
            <w:szCs w:val="20"/>
          </w:rPr>
          <w:t xml:space="preserve"> object does not appear to be a genuine FROC dataset: the curves don't level off</w:t>
        </w:r>
      </w:ins>
      <w:ins w:id="57" w:author="Dev Prasad Chakraborty" w:date="2015-03-25T10:00:00Z">
        <w:r w:rsidR="00914B78">
          <w:rPr>
            <w:sz w:val="20"/>
            <w:szCs w:val="20"/>
          </w:rPr>
          <w:t>: see below;</w:t>
        </w:r>
      </w:ins>
    </w:p>
    <w:p w14:paraId="0B2E3BCB" w14:textId="77777777" w:rsidR="00914B78" w:rsidRDefault="00914B78" w:rsidP="00D206C6">
      <w:pPr>
        <w:rPr>
          <w:ins w:id="58" w:author="Dev Prasad Chakraborty" w:date="2015-03-25T10:00:00Z"/>
          <w:sz w:val="20"/>
          <w:szCs w:val="20"/>
        </w:rPr>
      </w:pPr>
    </w:p>
    <w:p w14:paraId="4EB92C6E" w14:textId="21EFA704" w:rsidR="00914B78" w:rsidRDefault="00914B78" w:rsidP="00D206C6">
      <w:pPr>
        <w:rPr>
          <w:ins w:id="59" w:author="Dev Prasad Chakraborty" w:date="2015-03-25T09:57:00Z"/>
          <w:sz w:val="20"/>
          <w:szCs w:val="20"/>
        </w:rPr>
      </w:pPr>
      <w:ins w:id="60" w:author="Dev Prasad Chakraborty" w:date="2015-03-25T10:00:00Z">
        <w:r>
          <w:rPr>
            <w:sz w:val="20"/>
            <w:szCs w:val="20"/>
          </w:rPr>
          <w:t xml:space="preserve">Also </w:t>
        </w:r>
      </w:ins>
      <w:ins w:id="61" w:author="Dev Prasad Chakraborty" w:date="2015-03-25T10:12:00Z">
        <w:r w:rsidR="005E7266">
          <w:rPr>
            <w:sz w:val="20"/>
            <w:szCs w:val="20"/>
          </w:rPr>
          <w:t xml:space="preserve">please </w:t>
        </w:r>
      </w:ins>
      <w:ins w:id="62" w:author="Dev Prasad Chakraborty" w:date="2015-03-25T10:00:00Z">
        <w:r>
          <w:rPr>
            <w:sz w:val="20"/>
            <w:szCs w:val="20"/>
          </w:rPr>
          <w:t xml:space="preserve">use proper grammar in documentation: use complete sentences and </w:t>
        </w:r>
      </w:ins>
      <w:ins w:id="63" w:author="Dev Prasad Chakraborty" w:date="2015-03-25T10:01:00Z">
        <w:r>
          <w:rPr>
            <w:sz w:val="20"/>
            <w:szCs w:val="20"/>
          </w:rPr>
          <w:t>run</w:t>
        </w:r>
      </w:ins>
      <w:ins w:id="64" w:author="Dev Prasad Chakraborty" w:date="2015-03-25T10:00:00Z">
        <w:r>
          <w:rPr>
            <w:sz w:val="20"/>
            <w:szCs w:val="20"/>
          </w:rPr>
          <w:t xml:space="preserve"> spell check before giving me the next version</w:t>
        </w:r>
      </w:ins>
      <w:ins w:id="65" w:author="Dev Prasad Chakraborty" w:date="2015-03-25T10:01:00Z">
        <w:r>
          <w:rPr>
            <w:sz w:val="20"/>
            <w:szCs w:val="20"/>
          </w:rPr>
          <w:t>.</w:t>
        </w:r>
      </w:ins>
    </w:p>
    <w:p w14:paraId="620F4B7B" w14:textId="77777777" w:rsidR="00605939" w:rsidRDefault="00605939" w:rsidP="00D206C6">
      <w:pPr>
        <w:rPr>
          <w:ins w:id="66" w:author="Dev Prasad Chakraborty" w:date="2015-03-25T12:03:00Z"/>
          <w:sz w:val="20"/>
          <w:szCs w:val="20"/>
        </w:rPr>
      </w:pPr>
    </w:p>
    <w:p w14:paraId="1C12502A" w14:textId="31D262EF" w:rsidR="004D0D72" w:rsidRPr="004D0D72" w:rsidRDefault="004D0D72" w:rsidP="00D206C6">
      <w:pPr>
        <w:rPr>
          <w:ins w:id="67" w:author="Dev Prasad Chakraborty" w:date="2015-03-25T12:03:00Z"/>
          <w:b/>
          <w:sz w:val="20"/>
          <w:szCs w:val="20"/>
        </w:rPr>
      </w:pPr>
      <w:ins w:id="68" w:author="Dev Prasad Chakraborty" w:date="2015-03-25T12:03:00Z">
        <w:r w:rsidRPr="004D0D72">
          <w:rPr>
            <w:b/>
            <w:sz w:val="20"/>
            <w:szCs w:val="20"/>
          </w:rPr>
          <w:t xml:space="preserve">In AFROC plot </w:t>
        </w:r>
      </w:ins>
      <w:ins w:id="69" w:author="Dev Prasad Chakraborty" w:date="2015-03-25T12:04:00Z">
        <w:r>
          <w:rPr>
            <w:b/>
            <w:sz w:val="20"/>
            <w:szCs w:val="20"/>
          </w:rPr>
          <w:t xml:space="preserve">(see below) </w:t>
        </w:r>
      </w:ins>
      <w:ins w:id="70" w:author="Dev Prasad Chakraborty" w:date="2015-03-25T12:03:00Z">
        <w:r w:rsidRPr="004D0D72">
          <w:rPr>
            <w:b/>
            <w:sz w:val="20"/>
            <w:szCs w:val="20"/>
          </w:rPr>
          <w:t>t</w:t>
        </w:r>
        <w:bookmarkStart w:id="71" w:name="_GoBack"/>
        <w:bookmarkEnd w:id="71"/>
        <w:r w:rsidRPr="004D0D72">
          <w:rPr>
            <w:b/>
            <w:sz w:val="20"/>
            <w:szCs w:val="20"/>
          </w:rPr>
          <w:t>he last segment, going to (1,1) must be dotted; it is not physically accessible to reader</w:t>
        </w:r>
      </w:ins>
      <w:ins w:id="72" w:author="Dev Prasad Chakraborty" w:date="2015-03-25T12:04:00Z">
        <w:r w:rsidRPr="004D0D72">
          <w:rPr>
            <w:b/>
            <w:sz w:val="20"/>
            <w:szCs w:val="20"/>
          </w:rPr>
          <w:t>;</w:t>
        </w:r>
      </w:ins>
    </w:p>
    <w:p w14:paraId="4BD43973" w14:textId="77777777" w:rsidR="004D0D72" w:rsidRDefault="004D0D72" w:rsidP="00D206C6">
      <w:pPr>
        <w:rPr>
          <w:ins w:id="73" w:author="Dev Prasad Chakraborty" w:date="2015-03-25T12:03:00Z"/>
          <w:sz w:val="20"/>
          <w:szCs w:val="20"/>
        </w:rPr>
      </w:pPr>
    </w:p>
    <w:p w14:paraId="27ACC2E7" w14:textId="5A0C11C3" w:rsidR="004D0D72" w:rsidRDefault="004D0D72" w:rsidP="00D206C6">
      <w:pPr>
        <w:rPr>
          <w:ins w:id="74" w:author="Dev Prasad Chakraborty" w:date="2015-03-25T09:57:00Z"/>
          <w:sz w:val="20"/>
          <w:szCs w:val="20"/>
        </w:rPr>
      </w:pPr>
      <w:ins w:id="75" w:author="Dev Prasad Chakraborty" w:date="2015-03-25T12:03:00Z">
        <w:r>
          <w:rPr>
            <w:noProof/>
            <w:sz w:val="20"/>
            <w:szCs w:val="20"/>
            <w:lang w:eastAsia="en-US"/>
          </w:rPr>
          <w:drawing>
            <wp:inline distT="0" distB="0" distL="0" distR="0" wp14:anchorId="2F5E5BCD" wp14:editId="78D9E3FB">
              <wp:extent cx="7188200" cy="6324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88200" cy="6324600"/>
                      </a:xfrm>
                      <a:prstGeom prst="rect">
                        <a:avLst/>
                      </a:prstGeom>
                      <a:noFill/>
                      <a:ln>
                        <a:noFill/>
                      </a:ln>
                    </pic:spPr>
                  </pic:pic>
                </a:graphicData>
              </a:graphic>
            </wp:inline>
          </w:drawing>
        </w:r>
      </w:ins>
    </w:p>
    <w:p w14:paraId="59CDD77C" w14:textId="58CD679F" w:rsidR="00605939" w:rsidRPr="00D3705C" w:rsidRDefault="00605939" w:rsidP="00D206C6">
      <w:pPr>
        <w:rPr>
          <w:sz w:val="20"/>
          <w:szCs w:val="20"/>
        </w:rPr>
      </w:pPr>
      <w:r w:rsidRPr="00D3443B">
        <w:rPr>
          <w:noProof/>
          <w:sz w:val="20"/>
          <w:szCs w:val="20"/>
          <w:lang w:eastAsia="en-US"/>
        </w:rPr>
        <w:drawing>
          <wp:inline distT="0" distB="0" distL="0" distR="0" wp14:anchorId="463DF2AD" wp14:editId="36042A09">
            <wp:extent cx="7188200" cy="632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8200" cy="6324600"/>
                    </a:xfrm>
                    <a:prstGeom prst="rect">
                      <a:avLst/>
                    </a:prstGeom>
                    <a:noFill/>
                    <a:ln>
                      <a:noFill/>
                    </a:ln>
                  </pic:spPr>
                </pic:pic>
              </a:graphicData>
            </a:graphic>
          </wp:inline>
        </w:drawing>
      </w:r>
    </w:p>
    <w:p w14:paraId="190BFC1A" w14:textId="77777777" w:rsidR="00E93377" w:rsidRDefault="00E93377">
      <w:pPr>
        <w:rPr>
          <w:ins w:id="76" w:author="Dev Prasad Chakraborty" w:date="2015-03-25T09:58:00Z"/>
          <w:sz w:val="20"/>
          <w:szCs w:val="20"/>
        </w:rPr>
      </w:pPr>
    </w:p>
    <w:p w14:paraId="20FCB78B" w14:textId="77777777" w:rsidR="00605939" w:rsidRDefault="00605939">
      <w:pPr>
        <w:rPr>
          <w:ins w:id="77" w:author="Dev Prasad Chakraborty" w:date="2015-03-25T09:58:00Z"/>
          <w:sz w:val="20"/>
          <w:szCs w:val="20"/>
        </w:rPr>
      </w:pPr>
    </w:p>
    <w:p w14:paraId="1A1A00A7" w14:textId="7B33DC9F" w:rsidR="00605939" w:rsidRDefault="00605939">
      <w:pPr>
        <w:rPr>
          <w:ins w:id="78" w:author="Dev Prasad Chakraborty" w:date="2015-03-25T09:59:00Z"/>
          <w:sz w:val="20"/>
          <w:szCs w:val="20"/>
        </w:rPr>
      </w:pPr>
      <w:ins w:id="79" w:author="Dev Prasad Chakraborty" w:date="2015-03-25T09:58:00Z">
        <w:r>
          <w:rPr>
            <w:sz w:val="20"/>
            <w:szCs w:val="20"/>
          </w:rPr>
          <w:t xml:space="preserve">Use FedericaAll.xlsx (in your folder) instead; just don't </w:t>
        </w:r>
      </w:ins>
      <w:ins w:id="80" w:author="Dev Prasad Chakraborty" w:date="2015-03-25T09:59:00Z">
        <w:r>
          <w:rPr>
            <w:sz w:val="20"/>
            <w:szCs w:val="20"/>
          </w:rPr>
          <w:t>name</w:t>
        </w:r>
      </w:ins>
      <w:ins w:id="81" w:author="Dev Prasad Chakraborty" w:date="2015-03-25T09:58:00Z">
        <w:r>
          <w:rPr>
            <w:sz w:val="20"/>
            <w:szCs w:val="20"/>
          </w:rPr>
          <w:t xml:space="preserve"> </w:t>
        </w:r>
      </w:ins>
      <w:ins w:id="82" w:author="Dev Prasad Chakraborty" w:date="2015-03-25T09:59:00Z">
        <w:r w:rsidR="009D49D7">
          <w:rPr>
            <w:sz w:val="20"/>
            <w:szCs w:val="20"/>
          </w:rPr>
          <w:t>the embedded dataset</w:t>
        </w:r>
      </w:ins>
      <w:ins w:id="83" w:author="Dev Prasad Chakraborty" w:date="2015-03-25T09:58:00Z">
        <w:r>
          <w:rPr>
            <w:sz w:val="20"/>
            <w:szCs w:val="20"/>
          </w:rPr>
          <w:t xml:space="preserve"> </w:t>
        </w:r>
      </w:ins>
      <w:ins w:id="84" w:author="Dev Prasad Chakraborty" w:date="2015-03-25T09:59:00Z">
        <w:r>
          <w:rPr>
            <w:sz w:val="20"/>
            <w:szCs w:val="20"/>
          </w:rPr>
          <w:t>using</w:t>
        </w:r>
      </w:ins>
      <w:ins w:id="85" w:author="Dev Prasad Chakraborty" w:date="2015-03-25T09:58:00Z">
        <w:r>
          <w:rPr>
            <w:sz w:val="20"/>
            <w:szCs w:val="20"/>
          </w:rPr>
          <w:t xml:space="preserve"> her name;</w:t>
        </w:r>
      </w:ins>
    </w:p>
    <w:p w14:paraId="18066D2E" w14:textId="77777777" w:rsidR="00605939" w:rsidRDefault="00605939">
      <w:pPr>
        <w:rPr>
          <w:ins w:id="86" w:author="Dev Prasad Chakraborty" w:date="2015-03-25T09:59:00Z"/>
          <w:sz w:val="20"/>
          <w:szCs w:val="20"/>
        </w:rPr>
      </w:pPr>
    </w:p>
    <w:p w14:paraId="49973DB3" w14:textId="77983C81" w:rsidR="00605939" w:rsidRDefault="00605939">
      <w:pPr>
        <w:rPr>
          <w:ins w:id="87" w:author="Dev Prasad Chakraborty" w:date="2015-03-25T09:59:00Z"/>
          <w:sz w:val="20"/>
          <w:szCs w:val="20"/>
        </w:rPr>
      </w:pPr>
      <w:r w:rsidRPr="00D3443B">
        <w:rPr>
          <w:noProof/>
          <w:sz w:val="20"/>
          <w:szCs w:val="20"/>
          <w:lang w:eastAsia="en-US"/>
        </w:rPr>
        <w:drawing>
          <wp:inline distT="0" distB="0" distL="0" distR="0" wp14:anchorId="55E70366" wp14:editId="15EB1BDA">
            <wp:extent cx="7188200" cy="632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88200" cy="6324600"/>
                    </a:xfrm>
                    <a:prstGeom prst="rect">
                      <a:avLst/>
                    </a:prstGeom>
                    <a:noFill/>
                    <a:ln>
                      <a:noFill/>
                    </a:ln>
                  </pic:spPr>
                </pic:pic>
              </a:graphicData>
            </a:graphic>
          </wp:inline>
        </w:drawing>
      </w:r>
    </w:p>
    <w:p w14:paraId="0FA3BF4B" w14:textId="77777777" w:rsidR="009D49D7" w:rsidRDefault="009D49D7">
      <w:pPr>
        <w:rPr>
          <w:ins w:id="88" w:author="Dev Prasad Chakraborty" w:date="2015-03-25T09:59:00Z"/>
          <w:sz w:val="20"/>
          <w:szCs w:val="20"/>
        </w:rPr>
      </w:pPr>
    </w:p>
    <w:p w14:paraId="17EE59B8" w14:textId="77777777" w:rsidR="009D49D7" w:rsidRPr="00D3705C" w:rsidRDefault="009D49D7">
      <w:pPr>
        <w:rPr>
          <w:sz w:val="20"/>
          <w:szCs w:val="20"/>
        </w:rPr>
      </w:pPr>
    </w:p>
    <w:sectPr w:rsidR="009D49D7" w:rsidRPr="00D3705C" w:rsidSect="00D3705C">
      <w:pgSz w:w="15840" w:h="12240" w:orient="landscape"/>
      <w:pgMar w:top="720" w:right="720" w:bottom="720" w:left="720"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Dev Prasad Chakraborty" w:date="2015-03-25T10:17:00Z" w:initials="DPC">
    <w:p w14:paraId="1485D9DA" w14:textId="58A647B3" w:rsidR="005E7266" w:rsidRDefault="005E7266">
      <w:pPr>
        <w:pStyle w:val="CommentText"/>
      </w:pPr>
      <w:r>
        <w:rPr>
          <w:rStyle w:val="CommentReference"/>
        </w:rPr>
        <w:annotationRef/>
      </w:r>
      <w:r>
        <w:t>I could not find this in the object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6C6"/>
    <w:rsid w:val="000654B1"/>
    <w:rsid w:val="001F14E8"/>
    <w:rsid w:val="002B4517"/>
    <w:rsid w:val="00380F67"/>
    <w:rsid w:val="004D0D72"/>
    <w:rsid w:val="005A3D54"/>
    <w:rsid w:val="005E7266"/>
    <w:rsid w:val="00605939"/>
    <w:rsid w:val="00914B78"/>
    <w:rsid w:val="009723E8"/>
    <w:rsid w:val="009824B3"/>
    <w:rsid w:val="009D49D7"/>
    <w:rsid w:val="00A23C99"/>
    <w:rsid w:val="00B45C2B"/>
    <w:rsid w:val="00B66BE8"/>
    <w:rsid w:val="00D206C6"/>
    <w:rsid w:val="00D3443B"/>
    <w:rsid w:val="00D3705C"/>
    <w:rsid w:val="00E933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4B9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6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6C6"/>
    <w:rPr>
      <w:rFonts w:ascii="Lucida Grande" w:hAnsi="Lucida Grande" w:cs="Lucida Grande"/>
      <w:sz w:val="18"/>
      <w:szCs w:val="18"/>
    </w:rPr>
  </w:style>
  <w:style w:type="character" w:styleId="CommentReference">
    <w:name w:val="annotation reference"/>
    <w:basedOn w:val="DefaultParagraphFont"/>
    <w:uiPriority w:val="99"/>
    <w:semiHidden/>
    <w:unhideWhenUsed/>
    <w:rsid w:val="005E7266"/>
    <w:rPr>
      <w:sz w:val="18"/>
      <w:szCs w:val="18"/>
    </w:rPr>
  </w:style>
  <w:style w:type="paragraph" w:styleId="CommentText">
    <w:name w:val="annotation text"/>
    <w:basedOn w:val="Normal"/>
    <w:link w:val="CommentTextChar"/>
    <w:uiPriority w:val="99"/>
    <w:semiHidden/>
    <w:unhideWhenUsed/>
    <w:rsid w:val="005E7266"/>
  </w:style>
  <w:style w:type="character" w:customStyle="1" w:styleId="CommentTextChar">
    <w:name w:val="Comment Text Char"/>
    <w:basedOn w:val="DefaultParagraphFont"/>
    <w:link w:val="CommentText"/>
    <w:uiPriority w:val="99"/>
    <w:semiHidden/>
    <w:rsid w:val="005E7266"/>
    <w:rPr>
      <w:sz w:val="24"/>
      <w:szCs w:val="24"/>
    </w:rPr>
  </w:style>
  <w:style w:type="paragraph" w:styleId="CommentSubject">
    <w:name w:val="annotation subject"/>
    <w:basedOn w:val="CommentText"/>
    <w:next w:val="CommentText"/>
    <w:link w:val="CommentSubjectChar"/>
    <w:uiPriority w:val="99"/>
    <w:semiHidden/>
    <w:unhideWhenUsed/>
    <w:rsid w:val="005E7266"/>
    <w:rPr>
      <w:b/>
      <w:bCs/>
      <w:sz w:val="20"/>
      <w:szCs w:val="20"/>
    </w:rPr>
  </w:style>
  <w:style w:type="character" w:customStyle="1" w:styleId="CommentSubjectChar">
    <w:name w:val="Comment Subject Char"/>
    <w:basedOn w:val="CommentTextChar"/>
    <w:link w:val="CommentSubject"/>
    <w:uiPriority w:val="99"/>
    <w:semiHidden/>
    <w:rsid w:val="005E7266"/>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4B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06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06C6"/>
    <w:rPr>
      <w:rFonts w:ascii="Lucida Grande" w:hAnsi="Lucida Grande" w:cs="Lucida Grande"/>
      <w:sz w:val="18"/>
      <w:szCs w:val="18"/>
    </w:rPr>
  </w:style>
  <w:style w:type="character" w:styleId="CommentReference">
    <w:name w:val="annotation reference"/>
    <w:basedOn w:val="DefaultParagraphFont"/>
    <w:uiPriority w:val="99"/>
    <w:semiHidden/>
    <w:unhideWhenUsed/>
    <w:rsid w:val="005E7266"/>
    <w:rPr>
      <w:sz w:val="18"/>
      <w:szCs w:val="18"/>
    </w:rPr>
  </w:style>
  <w:style w:type="paragraph" w:styleId="CommentText">
    <w:name w:val="annotation text"/>
    <w:basedOn w:val="Normal"/>
    <w:link w:val="CommentTextChar"/>
    <w:uiPriority w:val="99"/>
    <w:semiHidden/>
    <w:unhideWhenUsed/>
    <w:rsid w:val="005E7266"/>
  </w:style>
  <w:style w:type="character" w:customStyle="1" w:styleId="CommentTextChar">
    <w:name w:val="Comment Text Char"/>
    <w:basedOn w:val="DefaultParagraphFont"/>
    <w:link w:val="CommentText"/>
    <w:uiPriority w:val="99"/>
    <w:semiHidden/>
    <w:rsid w:val="005E7266"/>
    <w:rPr>
      <w:sz w:val="24"/>
      <w:szCs w:val="24"/>
    </w:rPr>
  </w:style>
  <w:style w:type="paragraph" w:styleId="CommentSubject">
    <w:name w:val="annotation subject"/>
    <w:basedOn w:val="CommentText"/>
    <w:next w:val="CommentText"/>
    <w:link w:val="CommentSubjectChar"/>
    <w:uiPriority w:val="99"/>
    <w:semiHidden/>
    <w:unhideWhenUsed/>
    <w:rsid w:val="005E7266"/>
    <w:rPr>
      <w:b/>
      <w:bCs/>
      <w:sz w:val="20"/>
      <w:szCs w:val="20"/>
    </w:rPr>
  </w:style>
  <w:style w:type="character" w:customStyle="1" w:styleId="CommentSubjectChar">
    <w:name w:val="Comment Subject Char"/>
    <w:basedOn w:val="CommentTextChar"/>
    <w:link w:val="CommentSubject"/>
    <w:uiPriority w:val="99"/>
    <w:semiHidden/>
    <w:rsid w:val="005E7266"/>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536</Words>
  <Characters>3060</Characters>
  <Application>Microsoft Macintosh Word</Application>
  <DocSecurity>0</DocSecurity>
  <Lines>25</Lines>
  <Paragraphs>7</Paragraphs>
  <ScaleCrop>false</ScaleCrop>
  <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Prasad Chakraborty</cp:lastModifiedBy>
  <cp:revision>10</cp:revision>
  <dcterms:created xsi:type="dcterms:W3CDTF">2015-03-25T13:11:00Z</dcterms:created>
  <dcterms:modified xsi:type="dcterms:W3CDTF">2015-03-25T16:05:00Z</dcterms:modified>
</cp:coreProperties>
</file>