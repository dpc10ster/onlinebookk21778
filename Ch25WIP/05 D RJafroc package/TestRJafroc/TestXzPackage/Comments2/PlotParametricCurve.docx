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1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847"/>
        <w:gridCol w:w="7313"/>
      </w:tblGrid>
      <w:tr w:rsidR="009D4C54" w:rsidRPr="009D4C54" w14:paraId="62593E3C" w14:textId="77777777">
        <w:tblPrEx>
          <w:tblCellMar>
            <w:top w:w="0" w:type="dxa"/>
            <w:bottom w:w="0" w:type="dxa"/>
          </w:tblCellMar>
        </w:tblPrEx>
        <w:tc>
          <w:tcPr>
            <w:tcW w:w="1272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0F9999" w14:textId="77777777" w:rsidR="009D4C54" w:rsidRPr="009D4C54" w:rsidRDefault="009D4C54" w:rsidP="009D4C54">
            <w:proofErr w:type="spellStart"/>
            <w:r w:rsidRPr="009D4C54">
              <w:t>PlotParametricCurve</w:t>
            </w:r>
            <w:proofErr w:type="spellEnd"/>
            <w:r w:rsidRPr="009D4C54">
              <w:t xml:space="preserve"> {</w:t>
            </w:r>
            <w:proofErr w:type="spellStart"/>
            <w:r w:rsidRPr="009D4C54">
              <w:t>RJafroc</w:t>
            </w:r>
            <w:proofErr w:type="spellEnd"/>
            <w:r w:rsidRPr="009D4C54">
              <w:t>}</w:t>
            </w:r>
          </w:p>
        </w:tc>
        <w:tc>
          <w:tcPr>
            <w:tcW w:w="72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845262" w14:textId="77777777" w:rsidR="009D4C54" w:rsidRPr="009D4C54" w:rsidRDefault="009D4C54" w:rsidP="009D4C54">
            <w:r w:rsidRPr="009D4C54">
              <w:t>R Documentation</w:t>
            </w:r>
          </w:p>
        </w:tc>
      </w:tr>
    </w:tbl>
    <w:p w14:paraId="14B56C53" w14:textId="77777777" w:rsidR="009D4C54" w:rsidRPr="009D4C54" w:rsidRDefault="009D4C54" w:rsidP="009D4C54">
      <w:r w:rsidRPr="009D4C54">
        <w:t>Plot parametric curve</w:t>
      </w:r>
    </w:p>
    <w:p w14:paraId="0F096E8B" w14:textId="77777777" w:rsidR="009D4C54" w:rsidRPr="009D4C54" w:rsidRDefault="009D4C54" w:rsidP="009D4C54">
      <w:pPr>
        <w:rPr>
          <w:b/>
          <w:bCs/>
        </w:rPr>
      </w:pPr>
      <w:r w:rsidRPr="009D4C54">
        <w:rPr>
          <w:b/>
          <w:bCs/>
        </w:rPr>
        <w:t>Description</w:t>
      </w:r>
    </w:p>
    <w:p w14:paraId="77E27B6C" w14:textId="77777777" w:rsidR="009D4C54" w:rsidRPr="009D4C54" w:rsidRDefault="009D4C54" w:rsidP="009D4C54">
      <w:r w:rsidRPr="009D4C54">
        <w:t>Plot parametric curves for specified modalities and readers in the dataset.</w:t>
      </w:r>
      <w:ins w:id="0" w:author="Dev Prasad Chakraborty" w:date="2015-03-25T09:14:00Z">
        <w:r w:rsidR="0075418E">
          <w:t xml:space="preserve"> </w:t>
        </w:r>
        <w:r w:rsidR="0075418E" w:rsidRPr="009D4C54">
          <w:t xml:space="preserve">Only FROC data is allowed </w:t>
        </w:r>
        <w:r w:rsidR="0075418E">
          <w:t>and</w:t>
        </w:r>
        <w:r w:rsidR="0075418E" w:rsidRPr="009D4C54">
          <w:t xml:space="preserve"> search model predicted parametric curves</w:t>
        </w:r>
      </w:ins>
      <w:ins w:id="1" w:author="Dev Prasad Chakraborty" w:date="2015-03-25T09:15:00Z">
        <w:r w:rsidR="0075418E">
          <w:t xml:space="preserve"> are shown</w:t>
        </w:r>
      </w:ins>
      <w:ins w:id="2" w:author="Dev Prasad Chakraborty" w:date="2015-03-25T09:14:00Z">
        <w:r w:rsidR="0075418E" w:rsidRPr="009D4C54">
          <w:t>.</w:t>
        </w:r>
      </w:ins>
    </w:p>
    <w:p w14:paraId="46A5CF87" w14:textId="77777777" w:rsidR="009D4C54" w:rsidRPr="009D4C54" w:rsidRDefault="009D4C54" w:rsidP="009D4C54">
      <w:pPr>
        <w:rPr>
          <w:b/>
          <w:bCs/>
        </w:rPr>
      </w:pPr>
      <w:r w:rsidRPr="009D4C54">
        <w:rPr>
          <w:b/>
          <w:bCs/>
        </w:rPr>
        <w:t>Usage</w:t>
      </w:r>
    </w:p>
    <w:p w14:paraId="62173A18" w14:textId="77777777" w:rsidR="009D4C54" w:rsidRPr="009D4C54" w:rsidRDefault="009D4C54" w:rsidP="009D4C54">
      <w:proofErr w:type="spellStart"/>
      <w:proofErr w:type="gramStart"/>
      <w:r w:rsidRPr="009D4C54">
        <w:t>PlotParametricCurve</w:t>
      </w:r>
      <w:proofErr w:type="spellEnd"/>
      <w:r w:rsidRPr="009D4C54">
        <w:t>(</w:t>
      </w:r>
      <w:proofErr w:type="gramEnd"/>
      <w:r w:rsidRPr="009D4C54">
        <w:t xml:space="preserve">data, modalities, readers, </w:t>
      </w:r>
      <w:proofErr w:type="spellStart"/>
      <w:r w:rsidRPr="009D4C54">
        <w:t>legendPosition</w:t>
      </w:r>
      <w:proofErr w:type="spellEnd"/>
      <w:r w:rsidRPr="009D4C54">
        <w:t xml:space="preserve"> = "right",</w:t>
      </w:r>
    </w:p>
    <w:p w14:paraId="301C9292" w14:textId="77777777" w:rsidR="009D4C54" w:rsidRPr="009D4C54" w:rsidRDefault="009D4C54" w:rsidP="009D4C54">
      <w:r w:rsidRPr="009D4C54">
        <w:t xml:space="preserve">  </w:t>
      </w:r>
      <w:proofErr w:type="gramStart"/>
      <w:r w:rsidRPr="009D4C54">
        <w:t>curve</w:t>
      </w:r>
      <w:proofErr w:type="gramEnd"/>
      <w:r w:rsidRPr="009D4C54">
        <w:t xml:space="preserve"> = "ROC")</w:t>
      </w:r>
    </w:p>
    <w:p w14:paraId="532FBB70" w14:textId="77777777" w:rsidR="009D4C54" w:rsidRPr="009D4C54" w:rsidRDefault="009D4C54" w:rsidP="009D4C54">
      <w:pPr>
        <w:rPr>
          <w:b/>
          <w:bCs/>
        </w:rPr>
      </w:pPr>
      <w:r w:rsidRPr="009D4C54">
        <w:rPr>
          <w:b/>
          <w:bCs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11880"/>
      </w:tblGrid>
      <w:tr w:rsidR="009D4C54" w:rsidRPr="009D4C54" w14:paraId="79CF6271" w14:textId="77777777">
        <w:tblPrEx>
          <w:tblCellMar>
            <w:top w:w="0" w:type="dxa"/>
            <w:bottom w:w="0" w:type="dxa"/>
          </w:tblCellMar>
        </w:tblPrEx>
        <w:tc>
          <w:tcPr>
            <w:tcW w:w="22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368DB4" w14:textId="77777777" w:rsidR="009D4C54" w:rsidRPr="009D4C54" w:rsidRDefault="009D4C54" w:rsidP="009D4C54">
            <w:proofErr w:type="gramStart"/>
            <w:r w:rsidRPr="009D4C54">
              <w:t>data</w:t>
            </w:r>
            <w:proofErr w:type="gramEnd"/>
          </w:p>
        </w:tc>
        <w:tc>
          <w:tcPr>
            <w:tcW w:w="11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CE7204F" w14:textId="77777777" w:rsidR="009D4C54" w:rsidRPr="009D4C54" w:rsidRDefault="009D4C54" w:rsidP="0075418E">
            <w:r w:rsidRPr="009D4C54">
              <w:t xml:space="preserve">See </w:t>
            </w:r>
            <w:r w:rsidRPr="009D4C54">
              <w:fldChar w:fldCharType="begin"/>
            </w:r>
            <w:r w:rsidRPr="009D4C54">
              <w:instrText>HYPERLINK "http://127.0.0.1:27779/help/library/RJafroc/help/PlotEmpiricalCurve"</w:instrText>
            </w:r>
            <w:r w:rsidRPr="009D4C54">
              <w:fldChar w:fldCharType="separate"/>
            </w:r>
            <w:proofErr w:type="spellStart"/>
            <w:r w:rsidRPr="009D4C54">
              <w:rPr>
                <w:rStyle w:val="Hyperlink"/>
              </w:rPr>
              <w:t>PlotEmpiricalCurve</w:t>
            </w:r>
            <w:proofErr w:type="spellEnd"/>
            <w:r w:rsidRPr="009D4C54">
              <w:fldChar w:fldCharType="end"/>
            </w:r>
            <w:r w:rsidRPr="009D4C54">
              <w:t xml:space="preserve">. </w:t>
            </w:r>
            <w:del w:id="3" w:author="Dev Prasad Chakraborty" w:date="2015-03-25T09:14:00Z">
              <w:r w:rsidRPr="009D4C54" w:rsidDel="0075418E">
                <w:delText>Only FROC data is allowed to plot search model predicted parametric curves.</w:delText>
              </w:r>
            </w:del>
          </w:p>
        </w:tc>
      </w:tr>
      <w:tr w:rsidR="009D4C54" w:rsidRPr="009D4C54" w14:paraId="78B2326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400910C" w14:textId="77777777" w:rsidR="009D4C54" w:rsidRPr="009D4C54" w:rsidRDefault="009D4C54" w:rsidP="009D4C54">
            <w:proofErr w:type="gramStart"/>
            <w:r w:rsidRPr="009D4C54">
              <w:t>modalities</w:t>
            </w:r>
            <w:proofErr w:type="gramEnd"/>
          </w:p>
        </w:tc>
        <w:tc>
          <w:tcPr>
            <w:tcW w:w="11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4C946E9" w14:textId="77777777" w:rsidR="009D4C54" w:rsidRPr="009D4C54" w:rsidRDefault="009D4C54" w:rsidP="009D4C54">
            <w:r w:rsidRPr="009D4C54">
              <w:t xml:space="preserve">See </w:t>
            </w:r>
            <w:r w:rsidRPr="009D4C54">
              <w:fldChar w:fldCharType="begin"/>
            </w:r>
            <w:r w:rsidRPr="009D4C54">
              <w:instrText>HYPERLINK "http://127.0.0.1:27779/help/library/RJafroc/help/PlotEmpiricalCurve"</w:instrText>
            </w:r>
            <w:r w:rsidRPr="009D4C54">
              <w:fldChar w:fldCharType="separate"/>
            </w:r>
            <w:proofErr w:type="spellStart"/>
            <w:r w:rsidRPr="009D4C54">
              <w:rPr>
                <w:rStyle w:val="Hyperlink"/>
              </w:rPr>
              <w:t>PlotEmpiricalCurve</w:t>
            </w:r>
            <w:proofErr w:type="spellEnd"/>
            <w:r w:rsidRPr="009D4C54">
              <w:fldChar w:fldCharType="end"/>
            </w:r>
            <w:r w:rsidRPr="009D4C54">
              <w:t>.</w:t>
            </w:r>
          </w:p>
        </w:tc>
      </w:tr>
      <w:tr w:rsidR="009D4C54" w:rsidRPr="009D4C54" w14:paraId="5203A7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744B0D9" w14:textId="77777777" w:rsidR="009D4C54" w:rsidRPr="009D4C54" w:rsidRDefault="009D4C54" w:rsidP="009D4C54">
            <w:proofErr w:type="gramStart"/>
            <w:r w:rsidRPr="009D4C54">
              <w:t>readers</w:t>
            </w:r>
            <w:proofErr w:type="gramEnd"/>
          </w:p>
        </w:tc>
        <w:tc>
          <w:tcPr>
            <w:tcW w:w="11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141526B" w14:textId="77777777" w:rsidR="009D4C54" w:rsidRPr="009D4C54" w:rsidRDefault="009D4C54" w:rsidP="009D4C54">
            <w:r w:rsidRPr="009D4C54">
              <w:t xml:space="preserve">See </w:t>
            </w:r>
            <w:r w:rsidRPr="009D4C54">
              <w:fldChar w:fldCharType="begin"/>
            </w:r>
            <w:r w:rsidRPr="009D4C54">
              <w:instrText>HYPERLINK "http://127.0.0.1:27779/help/library/RJafroc/help/PlotEmpiricalCurve"</w:instrText>
            </w:r>
            <w:r w:rsidRPr="009D4C54">
              <w:fldChar w:fldCharType="separate"/>
            </w:r>
            <w:proofErr w:type="spellStart"/>
            <w:r w:rsidRPr="009D4C54">
              <w:rPr>
                <w:rStyle w:val="Hyperlink"/>
              </w:rPr>
              <w:t>PlotEmpiricalCurve</w:t>
            </w:r>
            <w:proofErr w:type="spellEnd"/>
            <w:r w:rsidRPr="009D4C54">
              <w:fldChar w:fldCharType="end"/>
            </w:r>
            <w:r w:rsidRPr="009D4C54">
              <w:t>.</w:t>
            </w:r>
          </w:p>
        </w:tc>
      </w:tr>
      <w:tr w:rsidR="009D4C54" w:rsidRPr="009D4C54" w14:paraId="5436CDB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144FC74" w14:textId="77777777" w:rsidR="009D4C54" w:rsidRPr="009D4C54" w:rsidRDefault="009D4C54" w:rsidP="009D4C54">
            <w:proofErr w:type="spellStart"/>
            <w:proofErr w:type="gramStart"/>
            <w:r w:rsidRPr="009D4C54">
              <w:t>legendPosition</w:t>
            </w:r>
            <w:proofErr w:type="spellEnd"/>
            <w:proofErr w:type="gramEnd"/>
          </w:p>
        </w:tc>
        <w:tc>
          <w:tcPr>
            <w:tcW w:w="11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E95CF18" w14:textId="77777777" w:rsidR="009D4C54" w:rsidRPr="009D4C54" w:rsidRDefault="009D4C54" w:rsidP="009D4C54">
            <w:r w:rsidRPr="009D4C54">
              <w:t xml:space="preserve">See </w:t>
            </w:r>
            <w:r w:rsidRPr="009D4C54">
              <w:fldChar w:fldCharType="begin"/>
            </w:r>
            <w:r w:rsidRPr="009D4C54">
              <w:instrText>HYPERLINK "http://127.0.0.1:27779/help/library/RJafroc/help/PlotEmpiricalCurve"</w:instrText>
            </w:r>
            <w:r w:rsidRPr="009D4C54">
              <w:fldChar w:fldCharType="separate"/>
            </w:r>
            <w:proofErr w:type="spellStart"/>
            <w:r w:rsidRPr="009D4C54">
              <w:rPr>
                <w:rStyle w:val="Hyperlink"/>
              </w:rPr>
              <w:t>PlotEmpiricalCurve</w:t>
            </w:r>
            <w:proofErr w:type="spellEnd"/>
            <w:r w:rsidRPr="009D4C54">
              <w:fldChar w:fldCharType="end"/>
            </w:r>
            <w:r w:rsidRPr="009D4C54">
              <w:t>.</w:t>
            </w:r>
          </w:p>
        </w:tc>
      </w:tr>
      <w:tr w:rsidR="009D4C54" w:rsidRPr="009D4C54" w14:paraId="2B8185F8" w14:textId="77777777">
        <w:tblPrEx>
          <w:tblCellMar>
            <w:top w:w="0" w:type="dxa"/>
            <w:bottom w:w="0" w:type="dxa"/>
          </w:tblCellMar>
        </w:tblPrEx>
        <w:tc>
          <w:tcPr>
            <w:tcW w:w="22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557EEB60" w14:textId="77777777" w:rsidR="009D4C54" w:rsidRPr="009D4C54" w:rsidRDefault="009D4C54" w:rsidP="009D4C54">
            <w:proofErr w:type="gramStart"/>
            <w:r w:rsidRPr="009D4C54">
              <w:t>curve</w:t>
            </w:r>
            <w:proofErr w:type="gramEnd"/>
          </w:p>
        </w:tc>
        <w:tc>
          <w:tcPr>
            <w:tcW w:w="1188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0118B26C" w14:textId="77777777" w:rsidR="009D4C54" w:rsidRPr="009D4C54" w:rsidRDefault="009D4C54" w:rsidP="009D4C54">
            <w:r w:rsidRPr="009D4C54">
              <w:t xml:space="preserve">See </w:t>
            </w:r>
            <w:r w:rsidRPr="009D4C54">
              <w:fldChar w:fldCharType="begin"/>
            </w:r>
            <w:r w:rsidRPr="009D4C54">
              <w:instrText>HYPERLINK "http://127.0.0.1:27779/help/library/RJafroc/help/PlotEmpiricalCurve"</w:instrText>
            </w:r>
            <w:r w:rsidRPr="009D4C54">
              <w:fldChar w:fldCharType="separate"/>
            </w:r>
            <w:proofErr w:type="spellStart"/>
            <w:r w:rsidRPr="009D4C54">
              <w:rPr>
                <w:rStyle w:val="Hyperlink"/>
              </w:rPr>
              <w:t>PlotEmpiricalCurve</w:t>
            </w:r>
            <w:proofErr w:type="spellEnd"/>
            <w:r w:rsidRPr="009D4C54">
              <w:fldChar w:fldCharType="end"/>
            </w:r>
            <w:r w:rsidRPr="009D4C54">
              <w:t>.</w:t>
            </w:r>
          </w:p>
        </w:tc>
      </w:tr>
    </w:tbl>
    <w:p w14:paraId="22FD3F6E" w14:textId="77777777" w:rsidR="009D4C54" w:rsidRPr="009D4C54" w:rsidRDefault="009D4C54" w:rsidP="009D4C54">
      <w:pPr>
        <w:rPr>
          <w:b/>
          <w:bCs/>
        </w:rPr>
      </w:pPr>
      <w:r w:rsidRPr="009D4C54">
        <w:rPr>
          <w:b/>
          <w:bCs/>
        </w:rPr>
        <w:t>Value</w:t>
      </w:r>
    </w:p>
    <w:p w14:paraId="6877371D" w14:textId="77777777" w:rsidR="009D4C54" w:rsidRPr="009D4C54" w:rsidRDefault="009D4C54" w:rsidP="009D4C54">
      <w:r w:rsidRPr="009D4C54">
        <w:t xml:space="preserve">A </w:t>
      </w:r>
      <w:r w:rsidRPr="009D4C54">
        <w:rPr>
          <w:b/>
          <w:bCs/>
        </w:rPr>
        <w:t>ggplot2</w:t>
      </w:r>
      <w:r w:rsidRPr="009D4C54">
        <w:t xml:space="preserve"> object of the plotted curves and the search model parameters of the curves are returned. Following are the returned objects of ROC curves.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20"/>
        <w:gridCol w:w="18840"/>
      </w:tblGrid>
      <w:tr w:rsidR="009D4C54" w:rsidRPr="009D4C54" w14:paraId="67A2031B" w14:textId="77777777">
        <w:tblPrEx>
          <w:tblCellMar>
            <w:top w:w="0" w:type="dxa"/>
            <w:bottom w:w="0" w:type="dxa"/>
          </w:tblCellMar>
        </w:tblPrEx>
        <w:tc>
          <w:tcPr>
            <w:tcW w:w="1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08A350E" w14:textId="77777777" w:rsidR="009D4C54" w:rsidRPr="009D4C54" w:rsidRDefault="009D4C54" w:rsidP="009D4C54">
            <w:proofErr w:type="spellStart"/>
            <w:r w:rsidRPr="009D4C54">
              <w:t>ROCPlot</w:t>
            </w:r>
            <w:proofErr w:type="spellEnd"/>
          </w:p>
        </w:tc>
        <w:tc>
          <w:tcPr>
            <w:tcW w:w="188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223042" w14:textId="77777777" w:rsidR="009D4C54" w:rsidRPr="009D4C54" w:rsidRDefault="009D4C54" w:rsidP="009D4C54">
            <w:proofErr w:type="gramStart"/>
            <w:r w:rsidRPr="009D4C54">
              <w:rPr>
                <w:b/>
                <w:bCs/>
              </w:rPr>
              <w:t>ggplot2</w:t>
            </w:r>
            <w:proofErr w:type="gramEnd"/>
            <w:r w:rsidRPr="009D4C54">
              <w:t xml:space="preserve"> object. U</w:t>
            </w:r>
            <w:ins w:id="4" w:author="Dev Prasad Chakraborty" w:date="2015-03-25T09:15:00Z">
              <w:r w:rsidR="0075418E">
                <w:t>s</w:t>
              </w:r>
            </w:ins>
            <w:r w:rsidRPr="009D4C54">
              <w:t>es print function to display the plot.</w:t>
            </w:r>
          </w:p>
        </w:tc>
      </w:tr>
      <w:tr w:rsidR="009D4C54" w:rsidRPr="009D4C54" w14:paraId="477BD5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4D5E0650" w14:textId="77777777" w:rsidR="009D4C54" w:rsidRPr="009D4C54" w:rsidRDefault="009D4C54" w:rsidP="009D4C54">
            <w:proofErr w:type="gramStart"/>
            <w:r w:rsidRPr="009D4C54">
              <w:t>lambda</w:t>
            </w:r>
            <w:proofErr w:type="gramEnd"/>
            <w:ins w:id="5" w:author="Dev Prasad Chakraborty" w:date="2015-03-25T09:16:00Z">
              <w:r w:rsidR="0075418E">
                <w:t>, mu, nu</w:t>
              </w:r>
            </w:ins>
          </w:p>
        </w:tc>
        <w:tc>
          <w:tcPr>
            <w:tcW w:w="188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B250D4C" w14:textId="58A115FF" w:rsidR="009D4C54" w:rsidRPr="009D4C54" w:rsidRDefault="009D4C54" w:rsidP="00DE7264">
            <w:r w:rsidRPr="009D4C54">
              <w:t>Data frame</w:t>
            </w:r>
            <w:del w:id="6" w:author="Dev Prasad Chakraborty" w:date="2015-03-25T09:18:00Z">
              <w:r w:rsidRPr="009D4C54" w:rsidDel="00DE7264">
                <w:delText xml:space="preserve">. </w:delText>
              </w:r>
            </w:del>
            <w:ins w:id="7" w:author="Dev Prasad Chakraborty" w:date="2015-03-25T09:18:00Z">
              <w:r w:rsidR="00DE7264">
                <w:t xml:space="preserve"> with</w:t>
              </w:r>
              <w:r w:rsidR="00DE7264" w:rsidRPr="009D4C54">
                <w:t xml:space="preserve"> </w:t>
              </w:r>
            </w:ins>
            <w:del w:id="8" w:author="Dev Prasad Chakraborty" w:date="2015-03-25T09:18:00Z">
              <w:r w:rsidRPr="009D4C54" w:rsidDel="00DE7264">
                <w:delText xml:space="preserve">It has </w:delText>
              </w:r>
            </w:del>
            <w:proofErr w:type="gramStart"/>
            <w:r w:rsidRPr="009D4C54">
              <w:t>three column</w:t>
            </w:r>
            <w:proofErr w:type="gramEnd"/>
            <w:del w:id="9" w:author="Dev Prasad Chakraborty" w:date="2015-03-25T09:18:00Z">
              <w:r w:rsidRPr="009D4C54" w:rsidDel="00DE7264">
                <w:delText xml:space="preserve">. </w:delText>
              </w:r>
            </w:del>
            <w:ins w:id="10" w:author="Dev Prasad Chakraborty" w:date="2015-03-25T09:18:00Z">
              <w:r w:rsidR="00DE7264">
                <w:t>:</w:t>
              </w:r>
              <w:r w:rsidR="00DE7264" w:rsidRPr="009D4C54">
                <w:t xml:space="preserve"> </w:t>
              </w:r>
            </w:ins>
            <w:del w:id="11" w:author="Dev Prasad Chakraborty" w:date="2015-03-25T09:18:00Z">
              <w:r w:rsidRPr="009D4C54" w:rsidDel="00DE7264">
                <w:delText xml:space="preserve">lambda contains the </w:delText>
              </w:r>
            </w:del>
            <w:r w:rsidRPr="009D4C54">
              <w:t xml:space="preserve">search model parameter </w:t>
            </w:r>
            <w:del w:id="12" w:author="Dev Prasad Chakraborty" w:date="2015-03-25T09:18:00Z">
              <w:r w:rsidRPr="009D4C54" w:rsidDel="00DE7264">
                <w:delText>"</w:delText>
              </w:r>
            </w:del>
            <w:r w:rsidRPr="009D4C54">
              <w:t>lambda</w:t>
            </w:r>
            <w:ins w:id="13" w:author="Dev Prasad Chakraborty" w:date="2015-03-25T09:19:00Z">
              <w:r w:rsidR="00DE7264">
                <w:t xml:space="preserve"> (</w:t>
              </w:r>
            </w:ins>
            <w:del w:id="14" w:author="Dev Prasad Chakraborty" w:date="2015-03-25T09:18:00Z">
              <w:r w:rsidRPr="009D4C54" w:rsidDel="00DE7264">
                <w:delText>"</w:delText>
              </w:r>
            </w:del>
            <w:del w:id="15" w:author="Dev Prasad Chakraborty" w:date="2015-03-25T09:19:00Z">
              <w:r w:rsidRPr="009D4C54" w:rsidDel="00DE7264">
                <w:delText xml:space="preserve"> of the fitted curves. S</w:delText>
              </w:r>
            </w:del>
            <w:ins w:id="16" w:author="Dev Prasad Chakraborty" w:date="2015-03-25T09:19:00Z">
              <w:r w:rsidR="00DE7264">
                <w:t>s</w:t>
              </w:r>
            </w:ins>
            <w:r w:rsidRPr="009D4C54">
              <w:t xml:space="preserve">ee </w:t>
            </w:r>
            <w:r w:rsidRPr="009D4C54">
              <w:fldChar w:fldCharType="begin"/>
            </w:r>
            <w:r w:rsidRPr="009D4C54">
              <w:instrText>HYPERLINK "http://127.0.0.1:27779/help/library/RJafroc/help/OperatingCharacteristics"</w:instrText>
            </w:r>
            <w:r w:rsidRPr="009D4C54">
              <w:fldChar w:fldCharType="separate"/>
            </w:r>
            <w:proofErr w:type="spellStart"/>
            <w:r w:rsidRPr="009D4C54">
              <w:rPr>
                <w:rStyle w:val="Hyperlink"/>
              </w:rPr>
              <w:t>OperatingCharacteristics</w:t>
            </w:r>
            <w:proofErr w:type="spellEnd"/>
            <w:r w:rsidRPr="009D4C54">
              <w:fldChar w:fldCharType="end"/>
            </w:r>
            <w:del w:id="17" w:author="Dev Prasad Chakraborty" w:date="2015-03-25T09:19:00Z">
              <w:r w:rsidRPr="009D4C54" w:rsidDel="00DE7264">
                <w:delText xml:space="preserve">. </w:delText>
              </w:r>
            </w:del>
            <w:ins w:id="18" w:author="Dev Prasad Chakraborty" w:date="2015-03-25T09:19:00Z">
              <w:r w:rsidR="00DE7264">
                <w:t>)</w:t>
              </w:r>
              <w:r w:rsidR="00DE7264" w:rsidRPr="009D4C54">
                <w:t xml:space="preserve"> </w:t>
              </w:r>
            </w:ins>
            <w:del w:id="19" w:author="Dev Prasad Chakraborty" w:date="2015-03-25T09:19:00Z">
              <w:r w:rsidRPr="009D4C54" w:rsidDel="00DE7264">
                <w:delText xml:space="preserve">Modality </w:delText>
              </w:r>
            </w:del>
            <w:ins w:id="20" w:author="Dev Prasad Chakraborty" w:date="2015-03-25T09:19:00Z">
              <w:r w:rsidR="00DE7264">
                <w:t>m</w:t>
              </w:r>
              <w:r w:rsidR="00DE7264" w:rsidRPr="009D4C54">
                <w:t xml:space="preserve">odality </w:t>
              </w:r>
            </w:ins>
            <w:r w:rsidRPr="009D4C54">
              <w:t xml:space="preserve">and </w:t>
            </w:r>
            <w:del w:id="21" w:author="Dev Prasad Chakraborty" w:date="2015-03-25T09:19:00Z">
              <w:r w:rsidRPr="009D4C54" w:rsidDel="00DE7264">
                <w:delText xml:space="preserve">Reader </w:delText>
              </w:r>
            </w:del>
            <w:ins w:id="22" w:author="Dev Prasad Chakraborty" w:date="2015-03-25T09:19:00Z">
              <w:r w:rsidR="00DE7264">
                <w:t>r</w:t>
              </w:r>
              <w:r w:rsidR="00DE7264" w:rsidRPr="009D4C54">
                <w:t>eader</w:t>
              </w:r>
            </w:ins>
            <w:del w:id="23" w:author="Dev Prasad Chakraborty" w:date="2015-03-25T09:19:00Z">
              <w:r w:rsidRPr="009D4C54" w:rsidDel="00DE7264">
                <w:delText>columns are indicate the readers and modalities of the curves</w:delText>
              </w:r>
            </w:del>
            <w:r w:rsidRPr="009D4C54">
              <w:t>.</w:t>
            </w:r>
          </w:p>
        </w:tc>
      </w:tr>
      <w:tr w:rsidR="009D4C54" w:rsidRPr="009D4C54" w14:paraId="5D44799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74AB44FF" w14:textId="77777777" w:rsidR="009D4C54" w:rsidRPr="009D4C54" w:rsidRDefault="009D4C54" w:rsidP="009D4C54">
            <w:proofErr w:type="gramStart"/>
            <w:r w:rsidRPr="009D4C54">
              <w:t>mu</w:t>
            </w:r>
            <w:proofErr w:type="gramEnd"/>
          </w:p>
        </w:tc>
        <w:tc>
          <w:tcPr>
            <w:tcW w:w="188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982E2D2" w14:textId="4E46F2E1" w:rsidR="009D4C54" w:rsidRPr="009D4C54" w:rsidRDefault="009D4C54" w:rsidP="00DE7264">
            <w:r w:rsidRPr="009D4C54">
              <w:t xml:space="preserve">Similar </w:t>
            </w:r>
            <w:del w:id="24" w:author="Dev Prasad Chakraborty" w:date="2015-03-25T09:19:00Z">
              <w:r w:rsidRPr="009D4C54" w:rsidDel="00DE7264">
                <w:delText xml:space="preserve">with </w:delText>
              </w:r>
            </w:del>
            <w:ins w:id="25" w:author="Dev Prasad Chakraborty" w:date="2015-03-25T09:19:00Z">
              <w:r w:rsidR="00DE7264">
                <w:t>to</w:t>
              </w:r>
              <w:r w:rsidR="00DE7264" w:rsidRPr="009D4C54">
                <w:t xml:space="preserve"> </w:t>
              </w:r>
            </w:ins>
            <w:r w:rsidRPr="009D4C54">
              <w:t>"lambda".</w:t>
            </w:r>
          </w:p>
        </w:tc>
      </w:tr>
      <w:tr w:rsidR="009D4C54" w:rsidRPr="009D4C54" w14:paraId="19D884BF" w14:textId="77777777">
        <w:tblPrEx>
          <w:tblCellMar>
            <w:top w:w="0" w:type="dxa"/>
            <w:bottom w:w="0" w:type="dxa"/>
          </w:tblCellMar>
        </w:tblPrEx>
        <w:tc>
          <w:tcPr>
            <w:tcW w:w="112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26FA6862" w14:textId="77777777" w:rsidR="009D4C54" w:rsidRPr="009D4C54" w:rsidRDefault="009D4C54" w:rsidP="009D4C54">
            <w:proofErr w:type="gramStart"/>
            <w:r w:rsidRPr="009D4C54">
              <w:t>nu</w:t>
            </w:r>
            <w:proofErr w:type="gramEnd"/>
          </w:p>
        </w:tc>
        <w:tc>
          <w:tcPr>
            <w:tcW w:w="1884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6F83441A" w14:textId="693A6F37" w:rsidR="009D4C54" w:rsidRPr="009D4C54" w:rsidRDefault="009D4C54" w:rsidP="00DE7264">
            <w:r w:rsidRPr="009D4C54">
              <w:t xml:space="preserve">Similar </w:t>
            </w:r>
            <w:del w:id="26" w:author="Dev Prasad Chakraborty" w:date="2015-03-25T09:20:00Z">
              <w:r w:rsidRPr="009D4C54" w:rsidDel="00DE7264">
                <w:delText xml:space="preserve">with </w:delText>
              </w:r>
            </w:del>
            <w:ins w:id="27" w:author="Dev Prasad Chakraborty" w:date="2015-03-25T09:20:00Z">
              <w:r w:rsidR="00DE7264">
                <w:t>to</w:t>
              </w:r>
              <w:bookmarkStart w:id="28" w:name="_GoBack"/>
              <w:bookmarkEnd w:id="28"/>
              <w:r w:rsidR="00DE7264" w:rsidRPr="009D4C54">
                <w:t xml:space="preserve"> </w:t>
              </w:r>
            </w:ins>
            <w:r w:rsidRPr="009D4C54">
              <w:t>"lambda".</w:t>
            </w:r>
          </w:p>
        </w:tc>
      </w:tr>
    </w:tbl>
    <w:p w14:paraId="22694B10" w14:textId="77777777" w:rsidR="009D4C54" w:rsidRPr="009D4C54" w:rsidRDefault="009D4C54" w:rsidP="009D4C54">
      <w:pPr>
        <w:rPr>
          <w:b/>
          <w:bCs/>
        </w:rPr>
      </w:pPr>
      <w:r w:rsidRPr="009D4C54">
        <w:rPr>
          <w:b/>
          <w:bCs/>
        </w:rPr>
        <w:t>Examples</w:t>
      </w:r>
    </w:p>
    <w:p w14:paraId="3C7156B7" w14:textId="77777777" w:rsidR="009D4C54" w:rsidRPr="009D4C54" w:rsidRDefault="009D4C54" w:rsidP="009D4C54">
      <w:proofErr w:type="spellStart"/>
      <w:proofErr w:type="gramStart"/>
      <w:r w:rsidRPr="009D4C54">
        <w:t>plotM</w:t>
      </w:r>
      <w:proofErr w:type="spellEnd"/>
      <w:proofErr w:type="gramEnd"/>
      <w:r w:rsidRPr="009D4C54">
        <w:t xml:space="preserve"> &lt;- c(1:2)</w:t>
      </w:r>
    </w:p>
    <w:p w14:paraId="63188345" w14:textId="77777777" w:rsidR="009D4C54" w:rsidRPr="009D4C54" w:rsidRDefault="009D4C54" w:rsidP="009D4C54">
      <w:proofErr w:type="spellStart"/>
      <w:proofErr w:type="gramStart"/>
      <w:r w:rsidRPr="009D4C54">
        <w:t>plotR</w:t>
      </w:r>
      <w:proofErr w:type="spellEnd"/>
      <w:proofErr w:type="gramEnd"/>
      <w:r w:rsidRPr="009D4C54">
        <w:t xml:space="preserve"> &lt;- c(1:3)</w:t>
      </w:r>
    </w:p>
    <w:p w14:paraId="3E70D146" w14:textId="77777777" w:rsidR="009D4C54" w:rsidRPr="009D4C54" w:rsidRDefault="009D4C54" w:rsidP="009D4C54">
      <w:proofErr w:type="spellStart"/>
      <w:proofErr w:type="gramStart"/>
      <w:r w:rsidRPr="009D4C54">
        <w:t>PlotParametricCurve</w:t>
      </w:r>
      <w:proofErr w:type="spellEnd"/>
      <w:r w:rsidRPr="009D4C54">
        <w:t>(</w:t>
      </w:r>
      <w:proofErr w:type="gramEnd"/>
      <w:r w:rsidRPr="009D4C54">
        <w:t xml:space="preserve">data = </w:t>
      </w:r>
      <w:proofErr w:type="spellStart"/>
      <w:r w:rsidRPr="009D4C54">
        <w:t>frocData</w:t>
      </w:r>
      <w:proofErr w:type="spellEnd"/>
      <w:r w:rsidRPr="009D4C54">
        <w:t xml:space="preserve">, modalities = </w:t>
      </w:r>
      <w:proofErr w:type="spellStart"/>
      <w:r w:rsidRPr="009D4C54">
        <w:t>plotM</w:t>
      </w:r>
      <w:proofErr w:type="spellEnd"/>
      <w:r w:rsidRPr="009D4C54">
        <w:t xml:space="preserve">, readers = </w:t>
      </w:r>
      <w:proofErr w:type="spellStart"/>
      <w:r w:rsidRPr="009D4C54">
        <w:t>plotR</w:t>
      </w:r>
      <w:proofErr w:type="spellEnd"/>
      <w:r w:rsidRPr="009D4C54">
        <w:t>,</w:t>
      </w:r>
    </w:p>
    <w:p w14:paraId="091930CB" w14:textId="77777777" w:rsidR="009D4C54" w:rsidRPr="009D4C54" w:rsidRDefault="009D4C54" w:rsidP="009D4C54">
      <w:r w:rsidRPr="009D4C54">
        <w:t xml:space="preserve">                   </w:t>
      </w:r>
      <w:proofErr w:type="spellStart"/>
      <w:proofErr w:type="gramStart"/>
      <w:r w:rsidRPr="009D4C54">
        <w:t>legendPosition</w:t>
      </w:r>
      <w:proofErr w:type="spellEnd"/>
      <w:proofErr w:type="gramEnd"/>
      <w:r w:rsidRPr="009D4C54">
        <w:t xml:space="preserve"> = "bottom", curve = "ROC")</w:t>
      </w:r>
    </w:p>
    <w:p w14:paraId="26717E5D" w14:textId="77777777" w:rsidR="009D4C54" w:rsidRPr="009D4C54" w:rsidRDefault="009D4C54" w:rsidP="009D4C54">
      <w:r w:rsidRPr="009D4C54">
        <w:t>## Above is the example of plotting individual ROC curves of modalities 1 and 2 and readers 1 to 3.</w:t>
      </w:r>
    </w:p>
    <w:p w14:paraId="6B098C7A" w14:textId="77777777" w:rsidR="009D4C54" w:rsidRPr="009D4C54" w:rsidRDefault="009D4C54" w:rsidP="009D4C54">
      <w:r w:rsidRPr="009D4C54">
        <w:t>## Six curves will be plotted, which are curves of reader 1 modality 1, reader 1 modality 2, reader 2 modality 1,</w:t>
      </w:r>
    </w:p>
    <w:p w14:paraId="685F043A" w14:textId="77777777" w:rsidR="009D4C54" w:rsidRPr="009D4C54" w:rsidRDefault="009D4C54" w:rsidP="009D4C54">
      <w:r w:rsidRPr="009D4C54">
        <w:t xml:space="preserve">## </w:t>
      </w:r>
      <w:proofErr w:type="gramStart"/>
      <w:r w:rsidRPr="009D4C54">
        <w:t>reader</w:t>
      </w:r>
      <w:proofErr w:type="gramEnd"/>
      <w:r w:rsidRPr="009D4C54">
        <w:t xml:space="preserve"> 2 modality 2, reader 3 modality 1 and reader 3 modality 2. It returns a plot of the six curves and</w:t>
      </w:r>
    </w:p>
    <w:p w14:paraId="20321218" w14:textId="77777777" w:rsidR="009D4C54" w:rsidRPr="009D4C54" w:rsidRDefault="009D4C54" w:rsidP="009D4C54">
      <w:r w:rsidRPr="009D4C54">
        <w:lastRenderedPageBreak/>
        <w:t xml:space="preserve">## </w:t>
      </w:r>
      <w:proofErr w:type="gramStart"/>
      <w:r w:rsidRPr="009D4C54">
        <w:t>the</w:t>
      </w:r>
      <w:proofErr w:type="gramEnd"/>
      <w:r w:rsidRPr="009D4C54">
        <w:t xml:space="preserve"> search model parameters of them.</w:t>
      </w:r>
    </w:p>
    <w:p w14:paraId="3BECE136" w14:textId="77777777" w:rsidR="009D4C54" w:rsidRPr="009D4C54" w:rsidRDefault="009D4C54" w:rsidP="009D4C54"/>
    <w:p w14:paraId="09889AD4" w14:textId="77777777" w:rsidR="009D4C54" w:rsidRPr="009D4C54" w:rsidRDefault="009D4C54" w:rsidP="009D4C54">
      <w:proofErr w:type="spellStart"/>
      <w:proofErr w:type="gramStart"/>
      <w:r w:rsidRPr="009D4C54">
        <w:t>plotM</w:t>
      </w:r>
      <w:proofErr w:type="spellEnd"/>
      <w:proofErr w:type="gramEnd"/>
      <w:r w:rsidRPr="009D4C54">
        <w:t xml:space="preserve"> &lt;- list(1, 2, c(1:2))</w:t>
      </w:r>
    </w:p>
    <w:p w14:paraId="58A8720F" w14:textId="77777777" w:rsidR="009D4C54" w:rsidRPr="009D4C54" w:rsidRDefault="009D4C54" w:rsidP="009D4C54">
      <w:proofErr w:type="spellStart"/>
      <w:proofErr w:type="gramStart"/>
      <w:r w:rsidRPr="009D4C54">
        <w:t>plotR</w:t>
      </w:r>
      <w:proofErr w:type="spellEnd"/>
      <w:proofErr w:type="gramEnd"/>
      <w:r w:rsidRPr="009D4C54">
        <w:t xml:space="preserve"> &lt;- list(2, c(2:3), c(1:3))</w:t>
      </w:r>
    </w:p>
    <w:p w14:paraId="512C8862" w14:textId="77777777" w:rsidR="009D4C54" w:rsidRPr="009D4C54" w:rsidRDefault="009D4C54" w:rsidP="009D4C54">
      <w:proofErr w:type="spellStart"/>
      <w:proofErr w:type="gramStart"/>
      <w:r w:rsidRPr="009D4C54">
        <w:t>PlotParametricCurve</w:t>
      </w:r>
      <w:proofErr w:type="spellEnd"/>
      <w:r w:rsidRPr="009D4C54">
        <w:t>(</w:t>
      </w:r>
      <w:proofErr w:type="gramEnd"/>
      <w:r w:rsidRPr="009D4C54">
        <w:t xml:space="preserve">data = </w:t>
      </w:r>
      <w:proofErr w:type="spellStart"/>
      <w:r w:rsidRPr="009D4C54">
        <w:t>frocData</w:t>
      </w:r>
      <w:proofErr w:type="spellEnd"/>
      <w:r w:rsidRPr="009D4C54">
        <w:t xml:space="preserve">, modalities = </w:t>
      </w:r>
      <w:proofErr w:type="spellStart"/>
      <w:r w:rsidRPr="009D4C54">
        <w:t>plotM</w:t>
      </w:r>
      <w:proofErr w:type="spellEnd"/>
      <w:r w:rsidRPr="009D4C54">
        <w:t xml:space="preserve">, readers = </w:t>
      </w:r>
      <w:proofErr w:type="spellStart"/>
      <w:r w:rsidRPr="009D4C54">
        <w:t>plotR</w:t>
      </w:r>
      <w:proofErr w:type="spellEnd"/>
      <w:r w:rsidRPr="009D4C54">
        <w:t>,</w:t>
      </w:r>
    </w:p>
    <w:p w14:paraId="3478F6C3" w14:textId="77777777" w:rsidR="009D4C54" w:rsidRPr="009D4C54" w:rsidRDefault="009D4C54" w:rsidP="009D4C54">
      <w:r w:rsidRPr="009D4C54">
        <w:t xml:space="preserve">                   </w:t>
      </w:r>
      <w:proofErr w:type="spellStart"/>
      <w:proofErr w:type="gramStart"/>
      <w:r w:rsidRPr="009D4C54">
        <w:t>legendPosition</w:t>
      </w:r>
      <w:proofErr w:type="spellEnd"/>
      <w:proofErr w:type="gramEnd"/>
      <w:r w:rsidRPr="009D4C54">
        <w:t xml:space="preserve"> = "bottom", curve = "ROC")</w:t>
      </w:r>
    </w:p>
    <w:p w14:paraId="1F9F648B" w14:textId="77777777" w:rsidR="009D4C54" w:rsidRPr="009D4C54" w:rsidRDefault="009D4C54" w:rsidP="009D4C54">
      <w:proofErr w:type="spellStart"/>
      <w:proofErr w:type="gramStart"/>
      <w:r w:rsidRPr="009D4C54">
        <w:t>PlotParametricCurve</w:t>
      </w:r>
      <w:proofErr w:type="spellEnd"/>
      <w:r w:rsidRPr="009D4C54">
        <w:t>(</w:t>
      </w:r>
      <w:proofErr w:type="gramEnd"/>
      <w:r w:rsidRPr="009D4C54">
        <w:t xml:space="preserve">data = </w:t>
      </w:r>
      <w:proofErr w:type="spellStart"/>
      <w:r w:rsidRPr="009D4C54">
        <w:t>frocData</w:t>
      </w:r>
      <w:proofErr w:type="spellEnd"/>
      <w:r w:rsidRPr="009D4C54">
        <w:t xml:space="preserve">, modalities = </w:t>
      </w:r>
      <w:proofErr w:type="spellStart"/>
      <w:r w:rsidRPr="009D4C54">
        <w:t>plotM</w:t>
      </w:r>
      <w:proofErr w:type="spellEnd"/>
      <w:r w:rsidRPr="009D4C54">
        <w:t xml:space="preserve">, readers = </w:t>
      </w:r>
      <w:proofErr w:type="spellStart"/>
      <w:r w:rsidRPr="009D4C54">
        <w:t>plotR</w:t>
      </w:r>
      <w:proofErr w:type="spellEnd"/>
      <w:r w:rsidRPr="009D4C54">
        <w:t>,</w:t>
      </w:r>
    </w:p>
    <w:p w14:paraId="40E0E9D5" w14:textId="77777777" w:rsidR="009D4C54" w:rsidRPr="009D4C54" w:rsidRDefault="009D4C54" w:rsidP="009D4C54">
      <w:r w:rsidRPr="009D4C54">
        <w:t xml:space="preserve">                   </w:t>
      </w:r>
      <w:proofErr w:type="spellStart"/>
      <w:proofErr w:type="gramStart"/>
      <w:r w:rsidRPr="009D4C54">
        <w:t>legendPosition</w:t>
      </w:r>
      <w:proofErr w:type="spellEnd"/>
      <w:proofErr w:type="gramEnd"/>
      <w:r w:rsidRPr="009D4C54">
        <w:t xml:space="preserve"> = "bottom", curve = "AFROC")</w:t>
      </w:r>
    </w:p>
    <w:p w14:paraId="0F777935" w14:textId="77777777" w:rsidR="009D4C54" w:rsidRPr="009D4C54" w:rsidRDefault="009D4C54" w:rsidP="009D4C54">
      <w:proofErr w:type="spellStart"/>
      <w:proofErr w:type="gramStart"/>
      <w:r w:rsidRPr="009D4C54">
        <w:t>PlotParametricCurve</w:t>
      </w:r>
      <w:proofErr w:type="spellEnd"/>
      <w:r w:rsidRPr="009D4C54">
        <w:t>(</w:t>
      </w:r>
      <w:proofErr w:type="gramEnd"/>
      <w:r w:rsidRPr="009D4C54">
        <w:t xml:space="preserve">data = </w:t>
      </w:r>
      <w:proofErr w:type="spellStart"/>
      <w:r w:rsidRPr="009D4C54">
        <w:t>frocData</w:t>
      </w:r>
      <w:proofErr w:type="spellEnd"/>
      <w:r w:rsidRPr="009D4C54">
        <w:t xml:space="preserve">, modalities = </w:t>
      </w:r>
      <w:proofErr w:type="spellStart"/>
      <w:r w:rsidRPr="009D4C54">
        <w:t>plotM</w:t>
      </w:r>
      <w:proofErr w:type="spellEnd"/>
      <w:r w:rsidRPr="009D4C54">
        <w:t xml:space="preserve">, readers = </w:t>
      </w:r>
      <w:proofErr w:type="spellStart"/>
      <w:r w:rsidRPr="009D4C54">
        <w:t>plotR</w:t>
      </w:r>
      <w:proofErr w:type="spellEnd"/>
      <w:r w:rsidRPr="009D4C54">
        <w:t>,</w:t>
      </w:r>
    </w:p>
    <w:p w14:paraId="75719E26" w14:textId="77777777" w:rsidR="009D4C54" w:rsidRPr="009D4C54" w:rsidRDefault="009D4C54" w:rsidP="009D4C54">
      <w:r w:rsidRPr="009D4C54">
        <w:t xml:space="preserve">                   </w:t>
      </w:r>
      <w:proofErr w:type="spellStart"/>
      <w:proofErr w:type="gramStart"/>
      <w:r w:rsidRPr="009D4C54">
        <w:t>legendPosition</w:t>
      </w:r>
      <w:proofErr w:type="spellEnd"/>
      <w:proofErr w:type="gramEnd"/>
      <w:r w:rsidRPr="009D4C54">
        <w:t xml:space="preserve"> = "bottom", curve = "FROC")</w:t>
      </w:r>
    </w:p>
    <w:p w14:paraId="22CD04FA" w14:textId="77777777" w:rsidR="009D4C54" w:rsidRPr="009D4C54" w:rsidRDefault="009D4C54" w:rsidP="009D4C54">
      <w:r w:rsidRPr="009D4C54">
        <w:t>## Above is the example of plotting three ROC, AFROC and FROC curves. They are the individual curve of modality 1 reader 1,</w:t>
      </w:r>
    </w:p>
    <w:p w14:paraId="2E44B753" w14:textId="77777777" w:rsidR="009D4C54" w:rsidRPr="009D4C54" w:rsidRDefault="009D4C54" w:rsidP="009D4C54">
      <w:r w:rsidRPr="009D4C54">
        <w:t xml:space="preserve">## </w:t>
      </w:r>
      <w:proofErr w:type="gramStart"/>
      <w:r w:rsidRPr="009D4C54">
        <w:t>the</w:t>
      </w:r>
      <w:proofErr w:type="gramEnd"/>
      <w:r w:rsidRPr="009D4C54">
        <w:t xml:space="preserve"> averaged curve of modality 2 and reader 2 and 3 and the averaged curve of modality 1 and 2 and reader 1 to 3.</w:t>
      </w:r>
    </w:p>
    <w:p w14:paraId="1D39B017" w14:textId="77777777" w:rsidR="009D4C54" w:rsidRPr="009D4C54" w:rsidRDefault="009D4C54" w:rsidP="009D4C54"/>
    <w:p w14:paraId="49251A07" w14:textId="77777777" w:rsidR="00E93377" w:rsidRDefault="009D4C54" w:rsidP="009D4C54">
      <w:r w:rsidRPr="009D4C54">
        <w:t xml:space="preserve">[Package </w:t>
      </w:r>
      <w:proofErr w:type="spellStart"/>
      <w:r w:rsidRPr="009D4C54">
        <w:rPr>
          <w:i/>
          <w:iCs/>
        </w:rPr>
        <w:t>RJafroc</w:t>
      </w:r>
      <w:proofErr w:type="spellEnd"/>
      <w:r w:rsidRPr="009D4C54">
        <w:t xml:space="preserve"> version 1.0 </w:t>
      </w:r>
      <w:r w:rsidRPr="009D4C54">
        <w:fldChar w:fldCharType="begin"/>
      </w:r>
      <w:r w:rsidRPr="009D4C54">
        <w:instrText>HYPERLINK "http://127.0.0.1:27779/help/library/RJafroc/html/00Index.html"</w:instrText>
      </w:r>
      <w:r w:rsidRPr="009D4C54">
        <w:fldChar w:fldCharType="separate"/>
      </w:r>
      <w:r w:rsidRPr="009D4C54">
        <w:rPr>
          <w:rStyle w:val="Hyperlink"/>
        </w:rPr>
        <w:t>Index</w:t>
      </w:r>
      <w:r w:rsidRPr="009D4C54">
        <w:fldChar w:fldCharType="end"/>
      </w:r>
      <w:r w:rsidRPr="009D4C54">
        <w:t>]</w:t>
      </w:r>
    </w:p>
    <w:sectPr w:rsidR="00E93377" w:rsidSect="0075418E">
      <w:pgSz w:w="15840" w:h="12240" w:orient="landscape"/>
      <w:pgMar w:top="1800" w:right="1440" w:bottom="1800" w:left="1440" w:header="720" w:footer="720" w:gutter="0"/>
      <w:cols w:space="720"/>
      <w:sectPrChange w:id="29" w:author="Dev Prasad Chakraborty" w:date="2015-03-25T09:16:00Z">
        <w:sectPr w:rsidR="00E93377" w:rsidSect="0075418E">
          <w:pgSz w:w="12240" w:h="15840" w:orient="portrait"/>
          <w:pgMar w:top="1440" w:right="1800" w:bottom="1440" w:left="180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54"/>
    <w:rsid w:val="000654B1"/>
    <w:rsid w:val="001F14E8"/>
    <w:rsid w:val="002B4517"/>
    <w:rsid w:val="005A3D54"/>
    <w:rsid w:val="0075418E"/>
    <w:rsid w:val="009723E8"/>
    <w:rsid w:val="009D4C54"/>
    <w:rsid w:val="00A23C99"/>
    <w:rsid w:val="00B45C2B"/>
    <w:rsid w:val="00B66BE8"/>
    <w:rsid w:val="00DE7264"/>
    <w:rsid w:val="00E933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7631B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C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4B1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C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448</Words>
  <Characters>2556</Characters>
  <Application>Microsoft Macintosh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Prasad Chakraborty</dc:creator>
  <cp:keywords/>
  <dc:description/>
  <cp:lastModifiedBy>Dev Prasad Chakraborty</cp:lastModifiedBy>
  <cp:revision>3</cp:revision>
  <dcterms:created xsi:type="dcterms:W3CDTF">2015-03-25T13:13:00Z</dcterms:created>
  <dcterms:modified xsi:type="dcterms:W3CDTF">2015-03-25T13:20:00Z</dcterms:modified>
</cp:coreProperties>
</file>