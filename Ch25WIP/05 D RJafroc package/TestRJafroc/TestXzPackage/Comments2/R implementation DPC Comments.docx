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1FF2" w14:textId="07098535" w:rsidR="00985CC0" w:rsidRDefault="00985CC0" w:rsidP="00B417E0">
      <w:pPr>
        <w:rPr>
          <w:b/>
          <w:bCs/>
        </w:rPr>
      </w:pPr>
      <w:r w:rsidRPr="00985CC0">
        <w:rPr>
          <w:b/>
          <w:bCs/>
        </w:rPr>
        <w:t xml:space="preserve">R implementation of jackknife </w:t>
      </w:r>
      <w:ins w:id="0" w:author="Dev Prasad Chakraborty" w:date="2015-03-25T08:58:00Z">
        <w:r>
          <w:rPr>
            <w:b/>
            <w:bCs/>
          </w:rPr>
          <w:t xml:space="preserve">alternative </w:t>
        </w:r>
      </w:ins>
      <w:r w:rsidRPr="00985CC0">
        <w:rPr>
          <w:b/>
          <w:bCs/>
        </w:rPr>
        <w:t xml:space="preserve">free-response receiver operating characteristic analysis </w:t>
      </w:r>
    </w:p>
    <w:p w14:paraId="39047035" w14:textId="77777777" w:rsidR="00985CC0" w:rsidRDefault="00985CC0" w:rsidP="00B417E0">
      <w:pPr>
        <w:rPr>
          <w:b/>
          <w:bCs/>
        </w:rPr>
      </w:pPr>
    </w:p>
    <w:p w14:paraId="511CF172" w14:textId="0ED268A0" w:rsidR="00B417E0" w:rsidRPr="00B417E0" w:rsidRDefault="00B417E0" w:rsidP="00B417E0">
      <w:r w:rsidRPr="00B417E0">
        <w:t>Documentation for package ‘</w:t>
      </w:r>
      <w:proofErr w:type="spellStart"/>
      <w:r w:rsidRPr="00B417E0">
        <w:t>RJafroc</w:t>
      </w:r>
      <w:proofErr w:type="spellEnd"/>
      <w:r w:rsidRPr="00B417E0">
        <w:t>’ version 1.0</w:t>
      </w:r>
    </w:p>
    <w:p w14:paraId="5E678F35" w14:textId="77777777" w:rsidR="00B417E0" w:rsidRPr="00B417E0" w:rsidRDefault="00985CC0" w:rsidP="00B417E0">
      <w:pPr>
        <w:numPr>
          <w:ilvl w:val="0"/>
          <w:numId w:val="1"/>
        </w:numPr>
      </w:pPr>
      <w:hyperlink r:id="rId6" w:history="1">
        <w:r w:rsidR="00B417E0" w:rsidRPr="00B417E0">
          <w:rPr>
            <w:rStyle w:val="Hyperlink"/>
          </w:rPr>
          <w:t>DESCRIPTION file</w:t>
        </w:r>
      </w:hyperlink>
      <w:r w:rsidR="00B417E0" w:rsidRPr="00B417E0">
        <w:t>.</w:t>
      </w:r>
    </w:p>
    <w:p w14:paraId="45EDDA91" w14:textId="77777777" w:rsidR="00B417E0" w:rsidRPr="00B417E0" w:rsidRDefault="00B417E0" w:rsidP="00B417E0">
      <w:r w:rsidRPr="00B417E0">
        <w:t>Help Pages</w:t>
      </w:r>
    </w:p>
    <w:tbl>
      <w:tblPr>
        <w:tblW w:w="200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90"/>
        <w:gridCol w:w="15050"/>
      </w:tblGrid>
      <w:tr w:rsidR="00B417E0" w:rsidRPr="00B417E0" w14:paraId="2363BF1F" w14:textId="77777777"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6BF3F" w14:textId="77777777" w:rsidR="00B417E0" w:rsidRPr="00B417E0" w:rsidRDefault="00985CC0" w:rsidP="00B417E0">
            <w:hyperlink r:id="rId7" w:history="1">
              <w:proofErr w:type="spellStart"/>
              <w:r w:rsidR="00B417E0" w:rsidRPr="00B417E0">
                <w:rPr>
                  <w:rStyle w:val="Hyperlink"/>
                </w:rPr>
                <w:t>RJafroc</w:t>
              </w:r>
              <w:proofErr w:type="spellEnd"/>
              <w:r w:rsidR="00B417E0" w:rsidRPr="00B417E0">
                <w:rPr>
                  <w:rStyle w:val="Hyperlink"/>
                </w:rPr>
                <w:t>-package</w:t>
              </w:r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3B42C" w14:textId="0757AF3A" w:rsidR="00B417E0" w:rsidRPr="00B417E0" w:rsidRDefault="00B417E0" w:rsidP="00B417E0">
            <w:r w:rsidRPr="00B417E0">
              <w:t xml:space="preserve">R implementation of jackknife </w:t>
            </w:r>
            <w:del w:id="1" w:author="Dev Prasad Chakraborty" w:date="2015-03-24T21:44:00Z">
              <w:r w:rsidRPr="00B417E0" w:rsidDel="00B417E0">
                <w:delText xml:space="preserve">alterative </w:delText>
              </w:r>
            </w:del>
            <w:ins w:id="2" w:author="Dev Prasad Chakraborty" w:date="2015-03-24T21:44:00Z">
              <w:r>
                <w:t>alternative</w:t>
              </w:r>
              <w:r w:rsidRPr="00B417E0">
                <w:t xml:space="preserve"> </w:t>
              </w:r>
            </w:ins>
            <w:r w:rsidRPr="00B417E0">
              <w:t>free-response receiver operating characteristic analysis</w:t>
            </w:r>
          </w:p>
        </w:tc>
      </w:tr>
      <w:tr w:rsidR="00B417E0" w:rsidRPr="00B417E0" w14:paraId="3FC35349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7D883" w14:textId="77777777" w:rsidR="00B417E0" w:rsidRPr="00B417E0" w:rsidRDefault="00985CC0" w:rsidP="00B417E0">
            <w:hyperlink r:id="rId8" w:history="1">
              <w:proofErr w:type="spellStart"/>
              <w:r w:rsidR="00B417E0" w:rsidRPr="00B417E0">
                <w:rPr>
                  <w:rStyle w:val="Hyperlink"/>
                </w:rPr>
                <w:t>CalculateFOM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9E1AB" w14:textId="77777777" w:rsidR="00B417E0" w:rsidRPr="00B417E0" w:rsidRDefault="00B417E0" w:rsidP="00B417E0">
            <w:r w:rsidRPr="00B417E0">
              <w:t>Calculate figure of merit</w:t>
            </w:r>
          </w:p>
        </w:tc>
      </w:tr>
      <w:tr w:rsidR="00B417E0" w:rsidRPr="00B417E0" w14:paraId="39A454F1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EDC3B" w14:textId="65A0A790" w:rsidR="00B417E0" w:rsidRPr="00B417E0" w:rsidRDefault="00985CC0" w:rsidP="00985CC0">
            <w:r>
              <w:fldChar w:fldCharType="begin"/>
            </w:r>
            <w:r>
              <w:instrText xml:space="preserve"> HYPERLINK "http://1</w:instrText>
            </w:r>
            <w:r>
              <w:instrText xml:space="preserve">27.0.0.1:26050/help/library/RJafroc/html/CalculatePower.html" </w:instrText>
            </w:r>
            <w:r>
              <w:fldChar w:fldCharType="separate"/>
            </w:r>
            <w:del w:id="3" w:author="Dev Prasad Chakraborty" w:date="2015-03-25T09:02:00Z">
              <w:r w:rsidR="00B417E0" w:rsidRPr="00B417E0" w:rsidDel="00985CC0">
                <w:rPr>
                  <w:rStyle w:val="Hyperlink"/>
                </w:rPr>
                <w:delText>Calculate</w:delText>
              </w:r>
            </w:del>
            <w:proofErr w:type="spellStart"/>
            <w:r w:rsidR="00B417E0" w:rsidRPr="00B417E0">
              <w:rPr>
                <w:rStyle w:val="Hyperlink"/>
              </w:rPr>
              <w:t>Power</w:t>
            </w:r>
            <w:r>
              <w:rPr>
                <w:rStyle w:val="Hyperlink"/>
              </w:rPr>
              <w:fldChar w:fldCharType="end"/>
            </w:r>
            <w:ins w:id="4" w:author="Dev Prasad Chakraborty" w:date="2015-03-25T09:01:00Z">
              <w:r>
                <w:rPr>
                  <w:rStyle w:val="Hyperlink"/>
                </w:rPr>
                <w:t>GivenJK</w:t>
              </w:r>
            </w:ins>
            <w:proofErr w:type="spellEnd"/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38C91" w14:textId="6AAE622E" w:rsidR="00B417E0" w:rsidRPr="00B417E0" w:rsidRDefault="00B417E0" w:rsidP="00B417E0">
            <w:r w:rsidRPr="00B417E0">
              <w:t>Calculate statistical power</w:t>
            </w:r>
            <w:ins w:id="5" w:author="Dev Prasad Chakraborty" w:date="2015-03-25T09:01:00Z">
              <w:r w:rsidR="00985CC0">
                <w:t xml:space="preserve"> given number</w:t>
              </w:r>
            </w:ins>
            <w:ins w:id="6" w:author="Dev Prasad Chakraborty" w:date="2015-03-25T09:04:00Z">
              <w:r w:rsidR="00985CC0">
                <w:t>s</w:t>
              </w:r>
            </w:ins>
            <w:ins w:id="7" w:author="Dev Prasad Chakraborty" w:date="2015-03-25T09:01:00Z">
              <w:r w:rsidR="00985CC0">
                <w:t xml:space="preserve"> of readers J and cases K</w:t>
              </w:r>
            </w:ins>
          </w:p>
        </w:tc>
      </w:tr>
      <w:tr w:rsidR="00B417E0" w:rsidRPr="00B417E0" w14:paraId="1D6343A3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B7937" w14:textId="1A46CEBE" w:rsidR="00B417E0" w:rsidRPr="00B417E0" w:rsidRDefault="00985CC0" w:rsidP="00985CC0">
            <w:del w:id="8" w:author="Dev Prasad Chakraborty" w:date="2015-03-25T09:02:00Z">
              <w:r w:rsidDel="00985CC0">
                <w:fldChar w:fldCharType="begin"/>
              </w:r>
              <w:r w:rsidDel="00985CC0">
                <w:delInstrText xml:space="preserve"> HYPERLINK "http://127.0.0.1:26050/help/library/RJafroc/html/CalculateSampleSize.html" </w:delInstrText>
              </w:r>
              <w:r w:rsidDel="00985CC0">
                <w:fldChar w:fldCharType="separate"/>
              </w:r>
              <w:r w:rsidR="00B417E0" w:rsidRPr="00B417E0" w:rsidDel="00985CC0">
                <w:rPr>
                  <w:rStyle w:val="Hyperlink"/>
                </w:rPr>
                <w:delText>CalculateSampleSize</w:delText>
              </w:r>
              <w:r w:rsidDel="00985CC0">
                <w:rPr>
                  <w:rStyle w:val="Hyperlink"/>
                </w:rPr>
                <w:fldChar w:fldCharType="end"/>
              </w:r>
            </w:del>
            <w:ins w:id="9" w:author="Dev Prasad Chakraborty" w:date="2015-03-25T09:02:00Z">
              <w:r>
                <w:fldChar w:fldCharType="begin"/>
              </w:r>
              <w:r>
                <w:instrText xml:space="preserve"> HYPERLINK "http://127.0.0.1:26050/help/library/RJafroc/html/CalculateSampleSize.html" </w:instrText>
              </w:r>
              <w:r>
                <w:fldChar w:fldCharType="separate"/>
              </w:r>
              <w:proofErr w:type="spellStart"/>
              <w:r>
                <w:rPr>
                  <w:rStyle w:val="Hyperlink"/>
                </w:rPr>
                <w:t>PowerTable</w:t>
              </w:r>
              <w:proofErr w:type="spellEnd"/>
              <w:r>
                <w:rPr>
                  <w:rStyle w:val="Hyperlink"/>
                </w:rPr>
                <w:fldChar w:fldCharType="end"/>
              </w:r>
            </w:ins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620C1" w14:textId="02E5DB70" w:rsidR="00B417E0" w:rsidRPr="00B417E0" w:rsidRDefault="00B417E0" w:rsidP="00985CC0">
            <w:r w:rsidRPr="00B417E0">
              <w:t xml:space="preserve">Calculate </w:t>
            </w:r>
            <w:del w:id="10" w:author="Dev Prasad Chakraborty" w:date="2015-03-25T09:05:00Z">
              <w:r w:rsidRPr="00B417E0" w:rsidDel="00985CC0">
                <w:delText>sample size</w:delText>
              </w:r>
            </w:del>
            <w:ins w:id="11" w:author="Dev Prasad Chakraborty" w:date="2015-03-25T09:05:00Z">
              <w:r w:rsidR="00985CC0">
                <w:t>power table, different combinations of J and K for 80% power</w:t>
              </w:r>
            </w:ins>
          </w:p>
        </w:tc>
      </w:tr>
      <w:tr w:rsidR="00B417E0" w:rsidRPr="00B417E0" w14:paraId="248143AC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68E8D" w14:textId="77777777" w:rsidR="00B417E0" w:rsidRPr="00B417E0" w:rsidRDefault="00985CC0" w:rsidP="00B417E0">
            <w:hyperlink r:id="rId9" w:history="1">
              <w:proofErr w:type="spellStart"/>
              <w:r w:rsidR="00B417E0" w:rsidRPr="00B417E0">
                <w:rPr>
                  <w:rStyle w:val="Hyperlink"/>
                </w:rPr>
                <w:t>DBMHAnalysis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759EA" w14:textId="77777777" w:rsidR="00B417E0" w:rsidRPr="00B417E0" w:rsidRDefault="00B417E0" w:rsidP="00B417E0">
            <w:r w:rsidRPr="00B417E0">
              <w:t>DBM analysis with Hillis improvements.</w:t>
            </w:r>
          </w:p>
        </w:tc>
      </w:tr>
      <w:tr w:rsidR="00B417E0" w:rsidRPr="00B417E0" w14:paraId="7AA3FD2D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DD2E9" w14:textId="77777777" w:rsidR="00B417E0" w:rsidRPr="00B417E0" w:rsidRDefault="00985CC0" w:rsidP="00B417E0">
            <w:hyperlink r:id="rId10" w:history="1">
              <w:proofErr w:type="spellStart"/>
              <w:r w:rsidR="00B417E0" w:rsidRPr="00B417E0">
                <w:rPr>
                  <w:rStyle w:val="Hyperlink"/>
                </w:rPr>
                <w:t>OperatingCharacteristics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0FBAD" w14:textId="77777777" w:rsidR="00B417E0" w:rsidRPr="00B417E0" w:rsidRDefault="00B417E0" w:rsidP="00B417E0">
            <w:r w:rsidRPr="00B417E0">
              <w:t>Operating characteristics for search model</w:t>
            </w:r>
          </w:p>
        </w:tc>
      </w:tr>
      <w:tr w:rsidR="00B417E0" w:rsidRPr="00B417E0" w14:paraId="5D379C0E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34A5AE" w14:textId="77777777" w:rsidR="00B417E0" w:rsidRPr="00B417E0" w:rsidRDefault="00985CC0" w:rsidP="00B417E0">
            <w:hyperlink r:id="rId11" w:history="1">
              <w:proofErr w:type="spellStart"/>
              <w:r w:rsidR="00B417E0" w:rsidRPr="00B417E0">
                <w:rPr>
                  <w:rStyle w:val="Hyperlink"/>
                </w:rPr>
                <w:t>ORHAnalysis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C4C146" w14:textId="77777777" w:rsidR="00B417E0" w:rsidRPr="00B417E0" w:rsidRDefault="00B417E0" w:rsidP="00B417E0">
            <w:r w:rsidRPr="00B417E0">
              <w:t>Obuchowski-Rockette analysis with Hillis improvements</w:t>
            </w:r>
          </w:p>
        </w:tc>
      </w:tr>
      <w:tr w:rsidR="00B417E0" w:rsidRPr="00B417E0" w14:paraId="18112FA0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AB674" w14:textId="77777777" w:rsidR="00B417E0" w:rsidRPr="00B417E0" w:rsidRDefault="00985CC0" w:rsidP="00B417E0">
            <w:hyperlink r:id="rId12" w:history="1">
              <w:proofErr w:type="spellStart"/>
              <w:r w:rsidR="00B417E0" w:rsidRPr="00B417E0">
                <w:rPr>
                  <w:rStyle w:val="Hyperlink"/>
                </w:rPr>
                <w:t>OutputReport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65329" w14:textId="77777777" w:rsidR="00B417E0" w:rsidRPr="00B417E0" w:rsidRDefault="00B417E0" w:rsidP="00B417E0">
            <w:r w:rsidRPr="00B417E0">
              <w:t>Output report</w:t>
            </w:r>
          </w:p>
        </w:tc>
      </w:tr>
      <w:tr w:rsidR="00B417E0" w:rsidRPr="00B417E0" w14:paraId="514B3309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CDDE5" w14:textId="77777777" w:rsidR="00B417E0" w:rsidRPr="00B417E0" w:rsidRDefault="00985CC0" w:rsidP="00B417E0">
            <w:hyperlink r:id="rId13" w:history="1">
              <w:proofErr w:type="spellStart"/>
              <w:r w:rsidR="00B417E0" w:rsidRPr="00B417E0">
                <w:rPr>
                  <w:rStyle w:val="Hyperlink"/>
                </w:rPr>
                <w:t>PlotEmpiricalCurve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9930E" w14:textId="121CDE81" w:rsidR="00B417E0" w:rsidRPr="00B417E0" w:rsidRDefault="00B417E0" w:rsidP="00B417E0">
            <w:r w:rsidRPr="00B417E0">
              <w:t xml:space="preserve">Plot empirical </w:t>
            </w:r>
            <w:ins w:id="12" w:author="Dev Prasad Chakraborty" w:date="2015-03-25T09:07:00Z">
              <w:r w:rsidR="00985CC0">
                <w:t xml:space="preserve">ROC </w:t>
              </w:r>
            </w:ins>
            <w:r w:rsidRPr="00B417E0">
              <w:t>curve</w:t>
            </w:r>
            <w:ins w:id="13" w:author="Dev Prasad Chakraborty" w:date="2015-03-25T09:07:00Z">
              <w:r w:rsidR="00985CC0">
                <w:t>s</w:t>
              </w:r>
            </w:ins>
          </w:p>
        </w:tc>
      </w:tr>
      <w:tr w:rsidR="00B417E0" w:rsidRPr="00B417E0" w14:paraId="55878BFE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1CDE4" w14:textId="77777777" w:rsidR="00B417E0" w:rsidRPr="00B417E0" w:rsidRDefault="00985CC0" w:rsidP="00B417E0">
            <w:hyperlink r:id="rId14" w:history="1">
              <w:proofErr w:type="spellStart"/>
              <w:r w:rsidR="00B417E0" w:rsidRPr="00B417E0">
                <w:rPr>
                  <w:rStyle w:val="Hyperlink"/>
                </w:rPr>
                <w:t>PlotPara</w:t>
              </w:r>
              <w:r w:rsidR="00B417E0" w:rsidRPr="00B417E0">
                <w:rPr>
                  <w:rStyle w:val="Hyperlink"/>
                </w:rPr>
                <w:t>m</w:t>
              </w:r>
              <w:r w:rsidR="00B417E0" w:rsidRPr="00B417E0">
                <w:rPr>
                  <w:rStyle w:val="Hyperlink"/>
                </w:rPr>
                <w:t>etricCurve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473B3" w14:textId="62350900" w:rsidR="00B417E0" w:rsidRPr="00B417E0" w:rsidRDefault="00B417E0" w:rsidP="00B417E0">
            <w:r w:rsidRPr="00B417E0">
              <w:t>Plot parametric curve</w:t>
            </w:r>
            <w:ins w:id="14" w:author="Dev Prasad Chakraborty" w:date="2015-03-25T09:09:00Z">
              <w:r w:rsidR="00985CC0">
                <w:t xml:space="preserve"> (FROC data only)</w:t>
              </w:r>
            </w:ins>
          </w:p>
        </w:tc>
      </w:tr>
      <w:tr w:rsidR="00B417E0" w:rsidRPr="00B417E0" w14:paraId="50953A1E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273C0" w14:textId="77777777" w:rsidR="00B417E0" w:rsidRPr="00B417E0" w:rsidRDefault="00985CC0" w:rsidP="00B417E0">
            <w:hyperlink r:id="rId15" w:history="1">
              <w:proofErr w:type="spellStart"/>
              <w:r w:rsidR="00B417E0" w:rsidRPr="00B417E0">
                <w:rPr>
                  <w:rStyle w:val="Hyperlink"/>
                </w:rPr>
                <w:t>ReadDataFile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7CD7" w14:textId="67BA501F" w:rsidR="00B417E0" w:rsidRPr="00B417E0" w:rsidRDefault="00B417E0" w:rsidP="00985CC0">
            <w:r w:rsidRPr="00B417E0">
              <w:t>Read data file</w:t>
            </w:r>
            <w:ins w:id="15" w:author="Dev Prasad Chakraborty" w:date="2015-03-25T09:09:00Z">
              <w:r w:rsidR="00985CC0">
                <w:t xml:space="preserve"> and create R object</w:t>
              </w:r>
            </w:ins>
          </w:p>
        </w:tc>
      </w:tr>
      <w:tr w:rsidR="00B417E0" w:rsidRPr="00B417E0" w14:paraId="354E1775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36E0A" w14:textId="77777777" w:rsidR="00B417E0" w:rsidRPr="00B417E0" w:rsidRDefault="00985CC0" w:rsidP="00B417E0">
            <w:hyperlink r:id="rId16" w:history="1">
              <w:proofErr w:type="spellStart"/>
              <w:r w:rsidR="00B417E0" w:rsidRPr="00B417E0">
                <w:rPr>
                  <w:rStyle w:val="Hyperlink"/>
                </w:rPr>
                <w:t>RJafroc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0120A4" w14:textId="6C24E40B" w:rsidR="00B417E0" w:rsidRPr="00B417E0" w:rsidRDefault="00B417E0" w:rsidP="00B417E0">
            <w:r w:rsidRPr="00B417E0">
              <w:t xml:space="preserve">R implementation of jackknife </w:t>
            </w:r>
            <w:ins w:id="16" w:author="Dev Prasad Chakraborty" w:date="2015-03-24T21:45:00Z">
              <w:r>
                <w:t>alternative</w:t>
              </w:r>
            </w:ins>
            <w:del w:id="17" w:author="Dev Prasad Chakraborty" w:date="2015-03-24T21:45:00Z">
              <w:r w:rsidRPr="00B417E0" w:rsidDel="00B417E0">
                <w:delText>alterative</w:delText>
              </w:r>
            </w:del>
            <w:r w:rsidRPr="00B417E0">
              <w:t xml:space="preserve"> free-response receiver operating characteristic analysis</w:t>
            </w:r>
          </w:p>
        </w:tc>
      </w:tr>
      <w:tr w:rsidR="00B417E0" w:rsidRPr="00B417E0" w14:paraId="285211DD" w14:textId="77777777">
        <w:tblPrEx>
          <w:tblBorders>
            <w:top w:val="none" w:sz="0" w:space="0" w:color="auto"/>
          </w:tblBorders>
        </w:tblPrEx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E6C237" w14:textId="65F03913" w:rsidR="00B417E0" w:rsidRPr="00B417E0" w:rsidRDefault="00985CC0" w:rsidP="00985CC0">
            <w:del w:id="18" w:author="Dev Prasad Chakraborty" w:date="2015-03-25T09:03:00Z">
              <w:r w:rsidDel="00985CC0">
                <w:fldChar w:fldCharType="begin"/>
              </w:r>
              <w:r w:rsidDel="00985CC0">
                <w:delInstrText xml:space="preserve"> HYPERLINK "http://127.0.0.1:26050/help/library/RJafroc/html/SampleSizeCalculator.html" </w:delInstrText>
              </w:r>
              <w:r w:rsidDel="00985CC0">
                <w:fldChar w:fldCharType="separate"/>
              </w:r>
              <w:r w:rsidR="00B417E0" w:rsidRPr="00B417E0" w:rsidDel="00985CC0">
                <w:rPr>
                  <w:rStyle w:val="Hyperlink"/>
                </w:rPr>
                <w:delText>SampleSizeCalculator</w:delText>
              </w:r>
              <w:r w:rsidDel="00985CC0">
                <w:rPr>
                  <w:rStyle w:val="Hyperlink"/>
                </w:rPr>
                <w:fldChar w:fldCharType="end"/>
              </w:r>
            </w:del>
            <w:ins w:id="19" w:author="Dev Prasad Chakraborty" w:date="2015-03-25T09:03:00Z">
              <w:r>
                <w:fldChar w:fldCharType="begin"/>
              </w:r>
              <w:r>
                <w:instrText xml:space="preserve"> HYPERLINK "http://127.0.0.1:26050/help/library/RJafroc/html/SampleSizeCalculator.html" </w:instrText>
              </w:r>
              <w:r>
                <w:fldChar w:fldCharType="separate"/>
              </w:r>
              <w:proofErr w:type="spellStart"/>
              <w:r w:rsidRPr="00B417E0">
                <w:rPr>
                  <w:rStyle w:val="Hyperlink"/>
                </w:rPr>
                <w:t>SampleSize</w:t>
              </w:r>
              <w:r>
                <w:rPr>
                  <w:rStyle w:val="Hyperlink"/>
                </w:rPr>
                <w:t>GivenJ</w:t>
              </w:r>
              <w:proofErr w:type="spellEnd"/>
              <w:r>
                <w:rPr>
                  <w:rStyle w:val="Hyperlink"/>
                </w:rPr>
                <w:fldChar w:fldCharType="end"/>
              </w:r>
            </w:ins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823D" w14:textId="30D818C6" w:rsidR="00B417E0" w:rsidRPr="00B417E0" w:rsidRDefault="00B417E0" w:rsidP="00985CC0">
            <w:del w:id="20" w:author="Dev Prasad Chakraborty" w:date="2015-03-25T09:04:00Z">
              <w:r w:rsidRPr="00B417E0" w:rsidDel="00985CC0">
                <w:delText>Sample size calculator</w:delText>
              </w:r>
            </w:del>
            <w:ins w:id="21" w:author="Dev Prasad Chakraborty" w:date="2015-03-25T09:04:00Z">
              <w:r w:rsidR="00985CC0">
                <w:t xml:space="preserve">Calculate number of cases for specified number of readers J </w:t>
              </w:r>
            </w:ins>
            <w:ins w:id="22" w:author="Dev Prasad Chakraborty" w:date="2015-03-25T09:06:00Z">
              <w:r w:rsidR="00985CC0">
                <w:t>for</w:t>
              </w:r>
            </w:ins>
            <w:ins w:id="23" w:author="Dev Prasad Chakraborty" w:date="2015-03-25T09:04:00Z">
              <w:r w:rsidR="00985CC0">
                <w:t xml:space="preserve"> 80% power</w:t>
              </w:r>
            </w:ins>
          </w:p>
        </w:tc>
      </w:tr>
      <w:tr w:rsidR="00B417E0" w:rsidRPr="00B417E0" w14:paraId="74CCDC64" w14:textId="77777777">
        <w:tc>
          <w:tcPr>
            <w:tcW w:w="49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40B7F" w14:textId="77777777" w:rsidR="00B417E0" w:rsidRPr="00B417E0" w:rsidRDefault="00985CC0" w:rsidP="00B417E0">
            <w:hyperlink r:id="rId17" w:history="1">
              <w:proofErr w:type="spellStart"/>
              <w:r w:rsidR="00B417E0" w:rsidRPr="00B417E0">
                <w:rPr>
                  <w:rStyle w:val="Hyperlink"/>
                </w:rPr>
                <w:t>SaveDataFile</w:t>
              </w:r>
              <w:proofErr w:type="spellEnd"/>
            </w:hyperlink>
          </w:p>
        </w:tc>
        <w:tc>
          <w:tcPr>
            <w:tcW w:w="14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B9FA87" w14:textId="77777777" w:rsidR="00B417E0" w:rsidRPr="00B417E0" w:rsidRDefault="00B417E0" w:rsidP="00B417E0">
            <w:r w:rsidRPr="00B417E0">
              <w:t xml:space="preserve">Save data file </w:t>
            </w:r>
            <w:bookmarkStart w:id="24" w:name="_GoBack"/>
            <w:bookmarkEnd w:id="24"/>
            <w:r w:rsidRPr="00B417E0">
              <w:t>in specified format</w:t>
            </w:r>
          </w:p>
        </w:tc>
      </w:tr>
    </w:tbl>
    <w:p w14:paraId="411CCE96" w14:textId="77777777" w:rsidR="00E93377" w:rsidRDefault="00E93377"/>
    <w:sectPr w:rsidR="00E93377" w:rsidSect="00B417E0">
      <w:pgSz w:w="15840" w:h="12240" w:orient="landscape"/>
      <w:pgMar w:top="720" w:right="720" w:bottom="720" w:left="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BD"/>
    <w:rsid w:val="000654B1"/>
    <w:rsid w:val="001215D7"/>
    <w:rsid w:val="001A4308"/>
    <w:rsid w:val="001F14E8"/>
    <w:rsid w:val="00213295"/>
    <w:rsid w:val="00225044"/>
    <w:rsid w:val="003449D4"/>
    <w:rsid w:val="005A3D54"/>
    <w:rsid w:val="0061747A"/>
    <w:rsid w:val="006745BD"/>
    <w:rsid w:val="009723E8"/>
    <w:rsid w:val="00985CC0"/>
    <w:rsid w:val="00B417E0"/>
    <w:rsid w:val="00B45C2B"/>
    <w:rsid w:val="00B66BE8"/>
    <w:rsid w:val="00E93377"/>
    <w:rsid w:val="00EB61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883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3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2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295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7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C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3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2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295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7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26050/help/library/RJafroc/html/ORHAnalysis.html" TargetMode="External"/><Relationship Id="rId12" Type="http://schemas.openxmlformats.org/officeDocument/2006/relationships/hyperlink" Target="http://127.0.0.1:26050/help/library/RJafroc/html/OutputReport.html" TargetMode="External"/><Relationship Id="rId13" Type="http://schemas.openxmlformats.org/officeDocument/2006/relationships/hyperlink" Target="http://127.0.0.1:26050/help/library/RJafroc/html/PlotEmpiricalCurve.html" TargetMode="External"/><Relationship Id="rId14" Type="http://schemas.openxmlformats.org/officeDocument/2006/relationships/hyperlink" Target="http://127.0.0.1:26050/help/library/RJafroc/html/PlotParametricCurve.html" TargetMode="External"/><Relationship Id="rId15" Type="http://schemas.openxmlformats.org/officeDocument/2006/relationships/hyperlink" Target="http://127.0.0.1:26050/help/library/RJafroc/html/ReadDataFile.html" TargetMode="External"/><Relationship Id="rId16" Type="http://schemas.openxmlformats.org/officeDocument/2006/relationships/hyperlink" Target="http://127.0.0.1:26050/help/library/RJafroc/html/RJafroc-package.html" TargetMode="External"/><Relationship Id="rId17" Type="http://schemas.openxmlformats.org/officeDocument/2006/relationships/hyperlink" Target="http://127.0.0.1:26050/help/library/RJafroc/html/SaveDataFile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26050/help/library/RJafroc/DESCRIPTION" TargetMode="External"/><Relationship Id="rId7" Type="http://schemas.openxmlformats.org/officeDocument/2006/relationships/hyperlink" Target="http://127.0.0.1:26050/help/library/RJafroc/html/RJafroc-package.html" TargetMode="External"/><Relationship Id="rId8" Type="http://schemas.openxmlformats.org/officeDocument/2006/relationships/hyperlink" Target="http://127.0.0.1:26050/help/library/RJafroc/html/CalculateFOM.html" TargetMode="External"/><Relationship Id="rId9" Type="http://schemas.openxmlformats.org/officeDocument/2006/relationships/hyperlink" Target="http://127.0.0.1:26050/help/library/RJafroc/html/DBMHAnalysis.html" TargetMode="External"/><Relationship Id="rId10" Type="http://schemas.openxmlformats.org/officeDocument/2006/relationships/hyperlink" Target="http://127.0.0.1:26050/help/library/RJafroc/html/OperatingCharacter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400</Words>
  <Characters>2284</Characters>
  <Application>Microsoft Macintosh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9</cp:revision>
  <dcterms:created xsi:type="dcterms:W3CDTF">2015-03-23T18:00:00Z</dcterms:created>
  <dcterms:modified xsi:type="dcterms:W3CDTF">2015-03-25T13:09:00Z</dcterms:modified>
</cp:coreProperties>
</file>