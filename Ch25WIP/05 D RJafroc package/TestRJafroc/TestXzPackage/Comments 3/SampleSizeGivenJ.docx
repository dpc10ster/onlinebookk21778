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73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22"/>
        <w:gridCol w:w="6311"/>
      </w:tblGrid>
      <w:tr w:rsidR="00036C01" w:rsidRPr="00036C01" w14:paraId="2AB8825D" w14:textId="77777777">
        <w:tblPrEx>
          <w:tblCellMar>
            <w:top w:w="0" w:type="dxa"/>
            <w:bottom w:w="0" w:type="dxa"/>
          </w:tblCellMar>
        </w:tblPrEx>
        <w:tc>
          <w:tcPr>
            <w:tcW w:w="1031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4081AC" w14:textId="77777777" w:rsidR="00036C01" w:rsidRPr="00036C01" w:rsidRDefault="00036C01" w:rsidP="00036C01">
            <w:proofErr w:type="spellStart"/>
            <w:r w:rsidRPr="00036C01">
              <w:t>SampleSizeGivenJ</w:t>
            </w:r>
            <w:proofErr w:type="spellEnd"/>
            <w:r w:rsidRPr="00036C01">
              <w:t xml:space="preserve"> {</w:t>
            </w:r>
            <w:proofErr w:type="spellStart"/>
            <w:r w:rsidRPr="00036C01">
              <w:t>RJafroc</w:t>
            </w:r>
            <w:proofErr w:type="spellEnd"/>
            <w:r w:rsidRPr="00036C01">
              <w:t>}</w:t>
            </w:r>
          </w:p>
        </w:tc>
        <w:tc>
          <w:tcPr>
            <w:tcW w:w="624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B6FB0" w14:textId="77777777" w:rsidR="00036C01" w:rsidRPr="00036C01" w:rsidRDefault="00036C01" w:rsidP="00036C01">
            <w:r w:rsidRPr="00036C01">
              <w:t>R Documentation</w:t>
            </w:r>
          </w:p>
        </w:tc>
      </w:tr>
    </w:tbl>
    <w:p w14:paraId="036DF1F2" w14:textId="586A4DBB" w:rsidR="00036C01" w:rsidRPr="00036C01" w:rsidRDefault="00036C01" w:rsidP="00036C01">
      <w:r w:rsidRPr="00036C01">
        <w:t xml:space="preserve">Calculate number of cases for specified number of readers J </w:t>
      </w:r>
      <w:del w:id="0" w:author="Dev Prasad Chakraborty" w:date="2015-03-27T17:08:00Z">
        <w:r w:rsidRPr="00036C01" w:rsidDel="00036C01">
          <w:delText xml:space="preserve">for </w:delText>
        </w:r>
      </w:del>
      <w:ins w:id="1" w:author="Dev Prasad Chakraborty" w:date="2015-03-27T17:08:00Z">
        <w:r>
          <w:t>to achieve the</w:t>
        </w:r>
        <w:r w:rsidRPr="00036C01">
          <w:t xml:space="preserve"> </w:t>
        </w:r>
      </w:ins>
      <w:r w:rsidRPr="00036C01">
        <w:t>desired power</w:t>
      </w:r>
    </w:p>
    <w:p w14:paraId="2BE78152" w14:textId="77777777" w:rsidR="00036C01" w:rsidRPr="00036C01" w:rsidRDefault="00036C01" w:rsidP="00036C01">
      <w:pPr>
        <w:rPr>
          <w:b/>
          <w:bCs/>
        </w:rPr>
      </w:pPr>
      <w:r w:rsidRPr="00036C01">
        <w:rPr>
          <w:b/>
          <w:bCs/>
        </w:rPr>
        <w:t>Description</w:t>
      </w:r>
    </w:p>
    <w:p w14:paraId="6B58E74D" w14:textId="56D207EF" w:rsidR="00036C01" w:rsidRPr="00036C01" w:rsidRDefault="00036C01" w:rsidP="00036C01">
      <w:r w:rsidRPr="00036C01">
        <w:t xml:space="preserve">Calculate required number of cases </w:t>
      </w:r>
      <w:ins w:id="2" w:author="Dev Prasad Chakraborty" w:date="2015-03-27T17:26:00Z">
        <w:r w:rsidR="00F82F22">
          <w:t>to achieve the</w:t>
        </w:r>
        <w:r w:rsidR="00F82F22" w:rsidRPr="00036C01">
          <w:t xml:space="preserve"> </w:t>
        </w:r>
        <w:r w:rsidR="00F82F22" w:rsidRPr="00036C01">
          <w:t>desired power</w:t>
        </w:r>
        <w:r w:rsidR="00F82F22" w:rsidRPr="00036C01" w:rsidDel="00F82F22">
          <w:t xml:space="preserve"> </w:t>
        </w:r>
      </w:ins>
      <w:del w:id="3" w:author="Dev Prasad Chakraborty" w:date="2015-03-27T17:25:00Z">
        <w:r w:rsidRPr="00036C01" w:rsidDel="00F82F22">
          <w:delText>with the</w:delText>
        </w:r>
      </w:del>
      <w:ins w:id="4" w:author="Dev Prasad Chakraborty" w:date="2015-03-27T17:25:00Z">
        <w:r w:rsidR="00F82F22">
          <w:t>for</w:t>
        </w:r>
      </w:ins>
      <w:r w:rsidRPr="00036C01">
        <w:t xml:space="preserve"> </w:t>
      </w:r>
      <w:del w:id="5" w:author="Dev Prasad Chakraborty" w:date="2015-03-27T17:27:00Z">
        <w:r w:rsidRPr="00036C01" w:rsidDel="00F82F22">
          <w:delText xml:space="preserve">given </w:delText>
        </w:r>
      </w:del>
      <w:ins w:id="6" w:author="Dev Prasad Chakraborty" w:date="2015-03-27T17:27:00Z">
        <w:r w:rsidR="00F82F22">
          <w:t>specified</w:t>
        </w:r>
        <w:r w:rsidR="00F82F22" w:rsidRPr="00036C01">
          <w:t xml:space="preserve"> </w:t>
        </w:r>
      </w:ins>
      <w:r w:rsidRPr="00036C01">
        <w:t xml:space="preserve">number of readers and DBM </w:t>
      </w:r>
      <w:del w:id="7" w:author="Dev Prasad Chakraborty" w:date="2015-03-27T17:26:00Z">
        <w:r w:rsidRPr="00036C01" w:rsidDel="00F82F22">
          <w:delText>variances components</w:delText>
        </w:r>
      </w:del>
      <w:ins w:id="8" w:author="Dev Prasad Chakraborty" w:date="2015-03-27T17:26:00Z">
        <w:r w:rsidR="00F82F22">
          <w:t xml:space="preserve">or </w:t>
        </w:r>
        <w:proofErr w:type="spellStart"/>
        <w:r w:rsidR="00F82F22">
          <w:t>OR</w:t>
        </w:r>
        <w:proofErr w:type="spellEnd"/>
        <w:r w:rsidR="00F82F22">
          <w:t xml:space="preserve"> variability parameters</w:t>
        </w:r>
      </w:ins>
      <w:r w:rsidRPr="00036C01">
        <w:t>.</w:t>
      </w:r>
    </w:p>
    <w:p w14:paraId="4CAE5DDF" w14:textId="77777777" w:rsidR="00036C01" w:rsidRPr="00036C01" w:rsidRDefault="00036C01" w:rsidP="00036C01">
      <w:pPr>
        <w:rPr>
          <w:b/>
          <w:bCs/>
        </w:rPr>
      </w:pPr>
      <w:r w:rsidRPr="00036C01">
        <w:rPr>
          <w:b/>
          <w:bCs/>
        </w:rPr>
        <w:t>Usage</w:t>
      </w:r>
    </w:p>
    <w:p w14:paraId="5854193D" w14:textId="77777777" w:rsidR="00036C01" w:rsidRPr="00036C01" w:rsidRDefault="00036C01" w:rsidP="00036C01">
      <w:proofErr w:type="spellStart"/>
      <w:proofErr w:type="gramStart"/>
      <w:r w:rsidRPr="00036C01">
        <w:t>SampleSizeGivenJ</w:t>
      </w:r>
      <w:proofErr w:type="spellEnd"/>
      <w:r w:rsidRPr="00036C01">
        <w:t>(</w:t>
      </w:r>
      <w:proofErr w:type="spellStart"/>
      <w:proofErr w:type="gramEnd"/>
      <w:r w:rsidRPr="00036C01">
        <w:t>numReaders</w:t>
      </w:r>
      <w:proofErr w:type="spellEnd"/>
      <w:r w:rsidRPr="00036C01">
        <w:t xml:space="preserve">, </w:t>
      </w:r>
      <w:proofErr w:type="spellStart"/>
      <w:r w:rsidRPr="00036C01">
        <w:t>varTR</w:t>
      </w:r>
      <w:proofErr w:type="spellEnd"/>
      <w:r w:rsidRPr="00036C01">
        <w:t xml:space="preserve">, </w:t>
      </w:r>
      <w:proofErr w:type="spellStart"/>
      <w:r w:rsidRPr="00036C01">
        <w:t>varTC</w:t>
      </w:r>
      <w:proofErr w:type="spellEnd"/>
      <w:r w:rsidRPr="00036C01">
        <w:t xml:space="preserve">, </w:t>
      </w:r>
      <w:proofErr w:type="spellStart"/>
      <w:r w:rsidRPr="00036C01">
        <w:t>varErrDBM</w:t>
      </w:r>
      <w:proofErr w:type="spellEnd"/>
      <w:r w:rsidRPr="00036C01">
        <w:t>, cov1, cov2, cov3,</w:t>
      </w:r>
    </w:p>
    <w:p w14:paraId="2D592236" w14:textId="77777777" w:rsidR="00036C01" w:rsidRPr="00036C01" w:rsidRDefault="00036C01" w:rsidP="00036C01">
      <w:r w:rsidRPr="00036C01">
        <w:t xml:space="preserve">  </w:t>
      </w:r>
      <w:proofErr w:type="spellStart"/>
      <w:proofErr w:type="gramStart"/>
      <w:r w:rsidRPr="00036C01">
        <w:t>varErrOR</w:t>
      </w:r>
      <w:proofErr w:type="spellEnd"/>
      <w:proofErr w:type="gramEnd"/>
      <w:r w:rsidRPr="00036C01">
        <w:t xml:space="preserve">, </w:t>
      </w:r>
      <w:proofErr w:type="spellStart"/>
      <w:r w:rsidRPr="00036C01">
        <w:t>msTR</w:t>
      </w:r>
      <w:proofErr w:type="spellEnd"/>
      <w:r w:rsidRPr="00036C01">
        <w:t xml:space="preserve">, </w:t>
      </w:r>
      <w:proofErr w:type="spellStart"/>
      <w:r w:rsidRPr="00036C01">
        <w:t>numCases</w:t>
      </w:r>
      <w:proofErr w:type="spellEnd"/>
      <w:r w:rsidRPr="00036C01">
        <w:t xml:space="preserve">, alpha = 0.05, </w:t>
      </w:r>
      <w:proofErr w:type="spellStart"/>
      <w:r w:rsidRPr="00036C01">
        <w:t>effectSize</w:t>
      </w:r>
      <w:proofErr w:type="spellEnd"/>
      <w:r w:rsidRPr="00036C01">
        <w:t xml:space="preserve"> = 0.05,</w:t>
      </w:r>
    </w:p>
    <w:p w14:paraId="4F823E6B" w14:textId="77777777" w:rsidR="00036C01" w:rsidRDefault="00036C01" w:rsidP="00036C01">
      <w:pPr>
        <w:rPr>
          <w:ins w:id="9" w:author="Dev Prasad Chakraborty" w:date="2015-03-27T17:10:00Z"/>
        </w:rPr>
      </w:pPr>
      <w:r w:rsidRPr="00036C01">
        <w:t xml:space="preserve">  </w:t>
      </w:r>
      <w:proofErr w:type="spellStart"/>
      <w:proofErr w:type="gramStart"/>
      <w:r w:rsidRPr="00036C01">
        <w:t>desiredPower</w:t>
      </w:r>
      <w:proofErr w:type="spellEnd"/>
      <w:proofErr w:type="gramEnd"/>
      <w:r w:rsidRPr="00036C01">
        <w:t xml:space="preserve"> = 0.8, </w:t>
      </w:r>
      <w:proofErr w:type="spellStart"/>
      <w:r w:rsidRPr="00036C01">
        <w:t>randomOption</w:t>
      </w:r>
      <w:proofErr w:type="spellEnd"/>
      <w:r w:rsidRPr="00036C01">
        <w:t xml:space="preserve"> = "ALL")</w:t>
      </w:r>
    </w:p>
    <w:p w14:paraId="62FC9FB5" w14:textId="40463C0C" w:rsidR="00036C01" w:rsidRDefault="00036C01" w:rsidP="00036C01">
      <w:pPr>
        <w:rPr>
          <w:ins w:id="10" w:author="Dev Prasad Chakraborty" w:date="2015-03-27T17:12:00Z"/>
        </w:rPr>
      </w:pPr>
    </w:p>
    <w:p w14:paraId="3EB54B12" w14:textId="77777777" w:rsidR="00036C01" w:rsidRPr="00036C01" w:rsidRDefault="00036C01" w:rsidP="00036C01"/>
    <w:p w14:paraId="52A16FAD" w14:textId="77777777" w:rsidR="00036C01" w:rsidRPr="00036C01" w:rsidRDefault="00036C01" w:rsidP="00036C01">
      <w:pPr>
        <w:rPr>
          <w:b/>
          <w:bCs/>
        </w:rPr>
      </w:pPr>
      <w:r w:rsidRPr="00036C01">
        <w:rPr>
          <w:b/>
          <w:bCs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3"/>
        <w:gridCol w:w="14560"/>
      </w:tblGrid>
      <w:tr w:rsidR="00036C01" w:rsidRPr="00036C01" w14:paraId="15DD9A04" w14:textId="77777777">
        <w:tblPrEx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4633C4" w14:textId="77777777" w:rsidR="00036C01" w:rsidRPr="00036C01" w:rsidRDefault="00036C01" w:rsidP="00036C01">
            <w:proofErr w:type="spellStart"/>
            <w:proofErr w:type="gramStart"/>
            <w:r w:rsidRPr="00036C01">
              <w:t>numReaders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3C999B" w14:textId="630EE6DE" w:rsidR="00036C01" w:rsidRPr="00036C01" w:rsidRDefault="00036C01" w:rsidP="00F82F22">
            <w:r w:rsidRPr="00036C01">
              <w:t>The number of readers</w:t>
            </w:r>
            <w:del w:id="11" w:author="Dev Prasad Chakraborty" w:date="2015-03-27T17:28:00Z">
              <w:r w:rsidRPr="00036C01" w:rsidDel="00F82F22">
                <w:delText xml:space="preserve"> to be used in the calculation</w:delText>
              </w:r>
            </w:del>
            <w:r w:rsidRPr="00036C01">
              <w:t>.</w:t>
            </w:r>
          </w:p>
        </w:tc>
      </w:tr>
      <w:tr w:rsidR="00036C01" w:rsidRPr="00036C01" w14:paraId="07C1F0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6A4299" w14:textId="77777777" w:rsidR="00036C01" w:rsidRPr="00036C01" w:rsidRDefault="00036C01" w:rsidP="00036C01">
            <w:proofErr w:type="spellStart"/>
            <w:proofErr w:type="gramStart"/>
            <w:r w:rsidRPr="00036C01">
              <w:t>varTR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89DBCC" w14:textId="0134F70C" w:rsidR="00036C01" w:rsidRPr="00036C01" w:rsidRDefault="00036C01" w:rsidP="00036C01">
            <w:r w:rsidRPr="00036C01">
              <w:t>The DBM variance component of treatment</w:t>
            </w:r>
            <w:del w:id="12" w:author="Dev Prasad Chakraborty" w:date="2015-03-27T17:09:00Z">
              <w:r w:rsidRPr="00036C01" w:rsidDel="00036C01">
                <w:delText>(modality)</w:delText>
              </w:r>
            </w:del>
            <w:r w:rsidRPr="00036C01">
              <w:t>-by-reader interaction term. See "Details".</w:t>
            </w:r>
          </w:p>
        </w:tc>
      </w:tr>
      <w:tr w:rsidR="00036C01" w:rsidRPr="00036C01" w14:paraId="75921D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32A00E" w14:textId="77777777" w:rsidR="00036C01" w:rsidRPr="00036C01" w:rsidRDefault="00036C01" w:rsidP="00036C01">
            <w:proofErr w:type="spellStart"/>
            <w:proofErr w:type="gramStart"/>
            <w:r w:rsidRPr="00036C01">
              <w:t>varTC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3313F9" w14:textId="67F6415A" w:rsidR="00036C01" w:rsidRPr="00036C01" w:rsidRDefault="00036C01" w:rsidP="00036C01">
            <w:r w:rsidRPr="00036C01">
              <w:t>The DBM variance component of treatment</w:t>
            </w:r>
            <w:del w:id="13" w:author="Dev Prasad Chakraborty" w:date="2015-03-27T17:09:00Z">
              <w:r w:rsidRPr="00036C01" w:rsidDel="00036C01">
                <w:delText>(modality)</w:delText>
              </w:r>
            </w:del>
            <w:r w:rsidRPr="00036C01">
              <w:t>-by-case interaction term. See "Details".</w:t>
            </w:r>
          </w:p>
        </w:tc>
      </w:tr>
      <w:tr w:rsidR="00036C01" w:rsidRPr="00036C01" w14:paraId="3E92C43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942C6E" w14:textId="77777777" w:rsidR="00036C01" w:rsidRPr="00036C01" w:rsidRDefault="00036C01" w:rsidP="00036C01">
            <w:proofErr w:type="spellStart"/>
            <w:proofErr w:type="gramStart"/>
            <w:r w:rsidRPr="00036C01">
              <w:t>varErrDBM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792525" w14:textId="77777777" w:rsidR="00036C01" w:rsidRPr="00036C01" w:rsidRDefault="00036C01" w:rsidP="00036C01">
            <w:r w:rsidRPr="00036C01">
              <w:t>The variance component of DBM error term. See "Details".</w:t>
            </w:r>
          </w:p>
        </w:tc>
      </w:tr>
      <w:tr w:rsidR="00036C01" w:rsidRPr="00036C01" w14:paraId="482E18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7EA480" w14:textId="77777777" w:rsidR="00036C01" w:rsidRPr="00036C01" w:rsidRDefault="00036C01" w:rsidP="00036C01">
            <w:proofErr w:type="gramStart"/>
            <w:r w:rsidRPr="00036C01">
              <w:t>cov1</w:t>
            </w:r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797FF1" w14:textId="77777777" w:rsidR="00036C01" w:rsidRPr="00036C01" w:rsidRDefault="00036C01" w:rsidP="00036C01">
            <w:r w:rsidRPr="00036C01">
              <w:t xml:space="preserve">The OR </w:t>
            </w:r>
            <w:proofErr w:type="spellStart"/>
            <w:r w:rsidRPr="00036C01">
              <w:t>covariances</w:t>
            </w:r>
            <w:proofErr w:type="spellEnd"/>
            <w:r w:rsidRPr="00036C01">
              <w:t xml:space="preserve"> of the figure of merit estimates of same reader and different modalities. See "Details".</w:t>
            </w:r>
          </w:p>
        </w:tc>
      </w:tr>
      <w:tr w:rsidR="00036C01" w:rsidRPr="00036C01" w14:paraId="57C519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66C39F" w14:textId="77777777" w:rsidR="00036C01" w:rsidRPr="00036C01" w:rsidRDefault="00036C01" w:rsidP="00036C01">
            <w:proofErr w:type="gramStart"/>
            <w:r w:rsidRPr="00036C01">
              <w:t>cov2</w:t>
            </w:r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6B8474" w14:textId="77777777" w:rsidR="00036C01" w:rsidRPr="00036C01" w:rsidRDefault="00036C01" w:rsidP="00036C01">
            <w:r w:rsidRPr="00036C01">
              <w:t xml:space="preserve">The OR </w:t>
            </w:r>
            <w:proofErr w:type="spellStart"/>
            <w:r w:rsidRPr="00036C01">
              <w:t>covariances</w:t>
            </w:r>
            <w:proofErr w:type="spellEnd"/>
            <w:r w:rsidRPr="00036C01">
              <w:t xml:space="preserve"> of the figure of merit estimates of same reader and different modalities. See "Details".</w:t>
            </w:r>
          </w:p>
        </w:tc>
      </w:tr>
      <w:tr w:rsidR="00036C01" w:rsidRPr="00036C01" w14:paraId="1D73D7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7E8802" w14:textId="77777777" w:rsidR="00036C01" w:rsidRPr="00036C01" w:rsidRDefault="00036C01" w:rsidP="00036C01">
            <w:proofErr w:type="gramStart"/>
            <w:r w:rsidRPr="00036C01">
              <w:t>cov3</w:t>
            </w:r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4348233" w14:textId="77777777" w:rsidR="00036C01" w:rsidRPr="00036C01" w:rsidRDefault="00036C01" w:rsidP="00036C01">
            <w:r w:rsidRPr="00036C01">
              <w:t xml:space="preserve">The OR </w:t>
            </w:r>
            <w:proofErr w:type="spellStart"/>
            <w:r w:rsidRPr="00036C01">
              <w:t>covariances</w:t>
            </w:r>
            <w:proofErr w:type="spellEnd"/>
            <w:r w:rsidRPr="00036C01">
              <w:t xml:space="preserve"> of the figure of merit estimates of same reader and different modalities. See "Details".</w:t>
            </w:r>
          </w:p>
        </w:tc>
      </w:tr>
      <w:tr w:rsidR="00036C01" w:rsidRPr="00036C01" w14:paraId="7FD4A4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2649D7" w14:textId="77777777" w:rsidR="00036C01" w:rsidRPr="00036C01" w:rsidRDefault="00036C01" w:rsidP="00036C01">
            <w:proofErr w:type="spellStart"/>
            <w:proofErr w:type="gramStart"/>
            <w:r w:rsidRPr="00036C01">
              <w:t>varErrOR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EB7AD8" w14:textId="77777777" w:rsidR="00036C01" w:rsidRPr="00036C01" w:rsidRDefault="00036C01" w:rsidP="00036C01">
            <w:r w:rsidRPr="00036C01">
              <w:t>The variance component of OR error term. See "Details".</w:t>
            </w:r>
          </w:p>
        </w:tc>
      </w:tr>
      <w:tr w:rsidR="00036C01" w:rsidRPr="00036C01" w14:paraId="37DF97A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A7AC46" w14:textId="77777777" w:rsidR="00036C01" w:rsidRPr="00036C01" w:rsidRDefault="00036C01" w:rsidP="00036C01">
            <w:proofErr w:type="spellStart"/>
            <w:proofErr w:type="gramStart"/>
            <w:r w:rsidRPr="00036C01">
              <w:t>msTR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88A99D" w14:textId="77777777" w:rsidR="00036C01" w:rsidRPr="00036C01" w:rsidRDefault="00036C01" w:rsidP="00036C01">
            <w:proofErr w:type="gramStart"/>
            <w:r w:rsidRPr="00036C01">
              <w:t>Treatment(</w:t>
            </w:r>
            <w:proofErr w:type="gramEnd"/>
            <w:r w:rsidRPr="00036C01">
              <w:t>modality)-by-reader mean square of the figure of merit. See "Details".</w:t>
            </w:r>
          </w:p>
        </w:tc>
      </w:tr>
      <w:tr w:rsidR="00036C01" w:rsidRPr="00036C01" w14:paraId="64D5CB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C963D8" w14:textId="77777777" w:rsidR="00036C01" w:rsidRPr="00036C01" w:rsidRDefault="00036C01" w:rsidP="00036C01">
            <w:proofErr w:type="spellStart"/>
            <w:proofErr w:type="gramStart"/>
            <w:r w:rsidRPr="00036C01">
              <w:t>numCases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081336" w14:textId="77777777" w:rsidR="00036C01" w:rsidRPr="00036C01" w:rsidRDefault="00036C01" w:rsidP="00036C01">
            <w:r w:rsidRPr="00036C01">
              <w:t>The number of cases for the pilot study. It is required for the calculation with OR components.</w:t>
            </w:r>
          </w:p>
        </w:tc>
      </w:tr>
      <w:tr w:rsidR="00036C01" w:rsidRPr="00036C01" w14:paraId="19D03B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FAE7E6" w14:textId="77777777" w:rsidR="00036C01" w:rsidRPr="00036C01" w:rsidRDefault="00036C01" w:rsidP="00036C01">
            <w:proofErr w:type="gramStart"/>
            <w:r w:rsidRPr="00036C01">
              <w:t>alpha</w:t>
            </w:r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9F641B" w14:textId="4DBBAEF6" w:rsidR="00036C01" w:rsidRPr="00036C01" w:rsidRDefault="00036C01" w:rsidP="00036C01">
            <w:r w:rsidRPr="00036C01">
              <w:t>The significan</w:t>
            </w:r>
            <w:del w:id="14" w:author="Dev Prasad Chakraborty" w:date="2015-03-27T17:19:00Z">
              <w:r w:rsidRPr="00036C01" w:rsidDel="00036C01">
                <w:delText>t</w:delText>
              </w:r>
            </w:del>
            <w:r w:rsidRPr="00036C01">
              <w:t>ce level</w:t>
            </w:r>
            <w:ins w:id="15" w:author="Dev Prasad Chakraborty" w:date="2015-03-27T17:19:00Z">
              <w:r>
                <w:t xml:space="preserve"> of the study</w:t>
              </w:r>
            </w:ins>
            <w:ins w:id="16" w:author="Dev Prasad Chakraborty" w:date="2015-03-27T17:20:00Z">
              <w:r>
                <w:t xml:space="preserve">, default </w:t>
              </w:r>
            </w:ins>
            <w:ins w:id="17" w:author="Dev Prasad Chakraborty" w:date="2015-03-27T17:28:00Z">
              <w:r w:rsidR="00F82F22">
                <w:t xml:space="preserve">value </w:t>
              </w:r>
            </w:ins>
            <w:ins w:id="18" w:author="Dev Prasad Chakraborty" w:date="2015-03-27T17:20:00Z">
              <w:r>
                <w:t>is 0.05</w:t>
              </w:r>
            </w:ins>
            <w:r w:rsidRPr="00036C01">
              <w:t>.</w:t>
            </w:r>
          </w:p>
        </w:tc>
      </w:tr>
      <w:tr w:rsidR="00036C01" w:rsidRPr="00036C01" w14:paraId="330B71E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96A318" w14:textId="77777777" w:rsidR="00036C01" w:rsidRPr="00036C01" w:rsidRDefault="00036C01" w:rsidP="00036C01">
            <w:proofErr w:type="spellStart"/>
            <w:proofErr w:type="gramStart"/>
            <w:r w:rsidRPr="00036C01">
              <w:t>effectSize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FBC6EF" w14:textId="4CF06FC7" w:rsidR="00036C01" w:rsidRPr="00036C01" w:rsidRDefault="00036C01" w:rsidP="00036C01">
            <w:r w:rsidRPr="00036C01">
              <w:t>The effect size to be used in the calculation</w:t>
            </w:r>
            <w:ins w:id="19" w:author="Dev Prasad Chakraborty" w:date="2015-03-27T17:41:00Z">
              <w:r w:rsidR="00F82F22">
                <w:t>, default value is 0.05</w:t>
              </w:r>
            </w:ins>
            <w:bookmarkStart w:id="20" w:name="_GoBack"/>
            <w:bookmarkEnd w:id="20"/>
            <w:r w:rsidRPr="00036C01">
              <w:t>.</w:t>
            </w:r>
          </w:p>
        </w:tc>
      </w:tr>
      <w:tr w:rsidR="00036C01" w:rsidRPr="00036C01" w14:paraId="0B1E866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1E664B" w14:textId="77777777" w:rsidR="00036C01" w:rsidRPr="00036C01" w:rsidRDefault="00036C01" w:rsidP="00036C01">
            <w:proofErr w:type="spellStart"/>
            <w:proofErr w:type="gramStart"/>
            <w:r w:rsidRPr="00036C01">
              <w:t>desiredPower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4729E1" w14:textId="220781A6" w:rsidR="00036C01" w:rsidRPr="00036C01" w:rsidRDefault="00036C01" w:rsidP="00036C01">
            <w:r w:rsidRPr="00036C01">
              <w:t>The desired statistical power</w:t>
            </w:r>
            <w:ins w:id="21" w:author="Dev Prasad Chakraborty" w:date="2015-03-27T17:20:00Z">
              <w:r>
                <w:t>, default value is 0.8</w:t>
              </w:r>
            </w:ins>
            <w:r w:rsidRPr="00036C01">
              <w:t>.</w:t>
            </w:r>
          </w:p>
        </w:tc>
      </w:tr>
      <w:tr w:rsidR="00036C01" w:rsidRPr="00036C01" w14:paraId="1AD81B0F" w14:textId="77777777">
        <w:tblPrEx>
          <w:tblCellMar>
            <w:top w:w="0" w:type="dxa"/>
            <w:bottom w:w="0" w:type="dxa"/>
          </w:tblCellMar>
        </w:tblPrEx>
        <w:tc>
          <w:tcPr>
            <w:tcW w:w="199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16624D" w14:textId="77777777" w:rsidR="00036C01" w:rsidRPr="00036C01" w:rsidRDefault="00036C01" w:rsidP="00036C01">
            <w:proofErr w:type="spellStart"/>
            <w:proofErr w:type="gramStart"/>
            <w:r w:rsidRPr="00036C01">
              <w:t>randomOption</w:t>
            </w:r>
            <w:proofErr w:type="spellEnd"/>
            <w:proofErr w:type="gramEnd"/>
          </w:p>
        </w:tc>
        <w:tc>
          <w:tcPr>
            <w:tcW w:w="145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C5F1BF" w14:textId="77777777" w:rsidR="00036C01" w:rsidRPr="00036C01" w:rsidRDefault="00036C01" w:rsidP="00036C01">
            <w:r w:rsidRPr="00036C01">
              <w:t>The random option. It can be "ALL", "READERS" or "CASES", which indicate predictions for (1) random readers and random cases, (2) random readers only and (3) random cases only.</w:t>
            </w:r>
          </w:p>
        </w:tc>
      </w:tr>
    </w:tbl>
    <w:p w14:paraId="6F92CCC9" w14:textId="77777777" w:rsidR="00036C01" w:rsidRPr="00036C01" w:rsidRDefault="00036C01" w:rsidP="00036C01">
      <w:pPr>
        <w:rPr>
          <w:b/>
          <w:bCs/>
        </w:rPr>
      </w:pPr>
      <w:r w:rsidRPr="00036C01">
        <w:rPr>
          <w:b/>
          <w:bCs/>
        </w:rPr>
        <w:t>Details</w:t>
      </w:r>
    </w:p>
    <w:p w14:paraId="6DC74004" w14:textId="1DA27F57" w:rsidR="00036C01" w:rsidRDefault="00036C01" w:rsidP="00036C01">
      <w:pPr>
        <w:rPr>
          <w:ins w:id="22" w:author="Dev Prasad Chakraborty" w:date="2015-03-27T17:18:00Z"/>
        </w:rPr>
      </w:pPr>
      <w:r w:rsidRPr="00036C01">
        <w:t>To calculate the sample size, either the DBM variance components ("</w:t>
      </w:r>
      <w:proofErr w:type="spellStart"/>
      <w:r w:rsidRPr="00036C01">
        <w:t>varTR</w:t>
      </w:r>
      <w:proofErr w:type="spellEnd"/>
      <w:r w:rsidRPr="00036C01">
        <w:t>", "</w:t>
      </w:r>
      <w:proofErr w:type="spellStart"/>
      <w:r w:rsidRPr="00036C01">
        <w:t>varTC</w:t>
      </w:r>
      <w:proofErr w:type="spellEnd"/>
      <w:r w:rsidRPr="00036C01">
        <w:t>", and "</w:t>
      </w:r>
      <w:proofErr w:type="spellStart"/>
      <w:r w:rsidRPr="00036C01">
        <w:t>varErrDBM</w:t>
      </w:r>
      <w:proofErr w:type="spellEnd"/>
      <w:r w:rsidRPr="00036C01">
        <w:t xml:space="preserve">") or </w:t>
      </w:r>
      <w:proofErr w:type="spellStart"/>
      <w:r w:rsidRPr="00036C01">
        <w:t>OR</w:t>
      </w:r>
      <w:proofErr w:type="spellEnd"/>
      <w:r w:rsidRPr="00036C01">
        <w:t xml:space="preserve"> </w:t>
      </w:r>
      <w:ins w:id="23" w:author="Dev Prasad Chakraborty" w:date="2015-03-27T17:16:00Z">
        <w:r>
          <w:t>covariance matrix elements and mean squares and number of cases in pilot study</w:t>
        </w:r>
        <w:r w:rsidRPr="00036C01">
          <w:t xml:space="preserve"> </w:t>
        </w:r>
      </w:ins>
      <w:r w:rsidRPr="00036C01">
        <w:t xml:space="preserve">should be specified. If both of them are given, DBM variance components are used and OR </w:t>
      </w:r>
      <w:ins w:id="24" w:author="Dev Prasad Chakraborty" w:date="2015-03-27T17:18:00Z">
        <w:r>
          <w:t>values</w:t>
        </w:r>
      </w:ins>
      <w:r w:rsidRPr="00036C01">
        <w:t xml:space="preserve"> are ignored.</w:t>
      </w:r>
      <w:ins w:id="25" w:author="Dev Prasad Chakraborty" w:date="2015-03-27T17:15:00Z">
        <w:r>
          <w:t xml:space="preserve"> </w:t>
        </w:r>
      </w:ins>
      <w:ins w:id="26" w:author="Dev Prasad Chakraborty" w:date="2015-03-27T17:18:00Z">
        <w:r>
          <w:t>Specifically, e</w:t>
        </w:r>
      </w:ins>
      <w:ins w:id="27" w:author="Dev Prasad Chakraborty" w:date="2015-03-27T17:15:00Z">
        <w:r>
          <w:t xml:space="preserve">ither numeric values of </w:t>
        </w:r>
        <w:proofErr w:type="spellStart"/>
        <w:r w:rsidRPr="00036C01">
          <w:t>varTR</w:t>
        </w:r>
        <w:proofErr w:type="spellEnd"/>
        <w:r w:rsidRPr="00036C01">
          <w:t xml:space="preserve">, </w:t>
        </w:r>
        <w:proofErr w:type="spellStart"/>
        <w:r w:rsidRPr="00036C01">
          <w:t>varTC</w:t>
        </w:r>
        <w:proofErr w:type="spellEnd"/>
        <w:r w:rsidRPr="00036C01">
          <w:t xml:space="preserve">, </w:t>
        </w:r>
        <w:proofErr w:type="spellStart"/>
        <w:r w:rsidRPr="00036C01">
          <w:t>varErrDBM</w:t>
        </w:r>
        <w:proofErr w:type="spellEnd"/>
        <w:r>
          <w:t xml:space="preserve"> can be supplied, or the function call must explicitly state cov1 = value1, cov2 = value2, cov3 = value3, </w:t>
        </w:r>
        <w:proofErr w:type="spellStart"/>
        <w:r w:rsidRPr="00036C01">
          <w:t>varErrOR</w:t>
        </w:r>
        <w:proofErr w:type="spellEnd"/>
        <w:r>
          <w:t xml:space="preserve"> = value4</w:t>
        </w:r>
        <w:r w:rsidRPr="00036C01">
          <w:t xml:space="preserve">, </w:t>
        </w:r>
        <w:proofErr w:type="spellStart"/>
        <w:r w:rsidRPr="00036C01">
          <w:t>msTR</w:t>
        </w:r>
        <w:proofErr w:type="spellEnd"/>
        <w:r>
          <w:t xml:space="preserve"> = value5</w:t>
        </w:r>
        <w:r w:rsidRPr="00036C01">
          <w:t xml:space="preserve">, </w:t>
        </w:r>
        <w:proofErr w:type="spellStart"/>
        <w:r w:rsidRPr="00036C01">
          <w:t>numCases</w:t>
        </w:r>
        <w:proofErr w:type="spellEnd"/>
        <w:r>
          <w:t xml:space="preserve"> = value6, as is standard usage in R.</w:t>
        </w:r>
      </w:ins>
    </w:p>
    <w:p w14:paraId="43E1FF11" w14:textId="77777777" w:rsidR="00036C01" w:rsidRPr="00036C01" w:rsidRDefault="00036C01" w:rsidP="00036C01"/>
    <w:p w14:paraId="0FEFC32E" w14:textId="77777777" w:rsidR="00036C01" w:rsidRPr="00036C01" w:rsidRDefault="00036C01" w:rsidP="00036C01">
      <w:pPr>
        <w:rPr>
          <w:b/>
          <w:bCs/>
        </w:rPr>
      </w:pPr>
      <w:r w:rsidRPr="00036C01">
        <w:rPr>
          <w:b/>
          <w:bCs/>
        </w:rPr>
        <w:t>Value</w:t>
      </w:r>
    </w:p>
    <w:p w14:paraId="7C1F7A93" w14:textId="77777777" w:rsidR="00036C01" w:rsidRPr="00036C01" w:rsidRDefault="00036C01" w:rsidP="00036C01">
      <w:r w:rsidRPr="00036C01">
        <w:t>A list of two elements: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10710"/>
      </w:tblGrid>
      <w:tr w:rsidR="00036C01" w:rsidRPr="00036C01" w14:paraId="2B8D461A" w14:textId="77777777">
        <w:tblPrEx>
          <w:tblCellMar>
            <w:top w:w="0" w:type="dxa"/>
            <w:bottom w:w="0" w:type="dxa"/>
          </w:tblCellMar>
        </w:tblPrEx>
        <w:tc>
          <w:tcPr>
            <w:tcW w:w="1327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AE4273" w14:textId="77777777" w:rsidR="00036C01" w:rsidRPr="00036C01" w:rsidRDefault="00036C01" w:rsidP="00036C01">
            <w:proofErr w:type="spellStart"/>
            <w:proofErr w:type="gramStart"/>
            <w:r w:rsidRPr="00036C01">
              <w:t>numCases</w:t>
            </w:r>
            <w:proofErr w:type="spellEnd"/>
            <w:proofErr w:type="gramEnd"/>
          </w:p>
        </w:tc>
        <w:tc>
          <w:tcPr>
            <w:tcW w:w="1071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382917" w14:textId="4EB8BE68" w:rsidR="00036C01" w:rsidRPr="00036C01" w:rsidRDefault="00036C01" w:rsidP="00F82F22">
            <w:r w:rsidRPr="00036C01">
              <w:t xml:space="preserve">The </w:t>
            </w:r>
            <w:del w:id="28" w:author="Dev Prasad Chakraborty" w:date="2015-03-27T17:31:00Z">
              <w:r w:rsidRPr="00036C01" w:rsidDel="00F82F22">
                <w:delText xml:space="preserve">required </w:delText>
              </w:r>
            </w:del>
            <w:proofErr w:type="gramStart"/>
            <w:ins w:id="29" w:author="Dev Prasad Chakraborty" w:date="2015-03-27T17:31:00Z">
              <w:r w:rsidR="00F82F22">
                <w:t>minimum</w:t>
              </w:r>
              <w:r w:rsidR="00F82F22" w:rsidRPr="00036C01">
                <w:t xml:space="preserve"> </w:t>
              </w:r>
            </w:ins>
            <w:r w:rsidRPr="00036C01">
              <w:t xml:space="preserve">number of cases to </w:t>
            </w:r>
            <w:ins w:id="30" w:author="Dev Prasad Chakraborty" w:date="2015-03-27T17:23:00Z">
              <w:r>
                <w:t xml:space="preserve">just </w:t>
              </w:r>
            </w:ins>
            <w:ins w:id="31" w:author="Dev Prasad Chakraborty" w:date="2015-03-27T17:22:00Z">
              <w:r>
                <w:t>achieve</w:t>
              </w:r>
            </w:ins>
            <w:proofErr w:type="gramEnd"/>
            <w:ins w:id="32" w:author="Dev Prasad Chakraborty" w:date="2015-03-27T17:23:00Z">
              <w:r>
                <w:t xml:space="preserve"> </w:t>
              </w:r>
            </w:ins>
            <w:r w:rsidRPr="00036C01">
              <w:t>the desired statistical power.</w:t>
            </w:r>
          </w:p>
        </w:tc>
      </w:tr>
      <w:tr w:rsidR="00036C01" w:rsidRPr="00036C01" w14:paraId="7ABFAA25" w14:textId="77777777">
        <w:tblPrEx>
          <w:tblCellMar>
            <w:top w:w="0" w:type="dxa"/>
            <w:bottom w:w="0" w:type="dxa"/>
          </w:tblCellMar>
        </w:tblPrEx>
        <w:tc>
          <w:tcPr>
            <w:tcW w:w="1327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5C718C1" w14:textId="77777777" w:rsidR="00036C01" w:rsidRPr="00036C01" w:rsidRDefault="00036C01" w:rsidP="00036C01">
            <w:proofErr w:type="gramStart"/>
            <w:r w:rsidRPr="00036C01">
              <w:t>power</w:t>
            </w:r>
            <w:proofErr w:type="gramEnd"/>
          </w:p>
        </w:tc>
        <w:tc>
          <w:tcPr>
            <w:tcW w:w="1071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0D7EA1" w14:textId="7FD11E01" w:rsidR="00036C01" w:rsidRPr="00036C01" w:rsidRDefault="00036C01" w:rsidP="00036C01">
            <w:r w:rsidRPr="00036C01">
              <w:t xml:space="preserve">The </w:t>
            </w:r>
            <w:ins w:id="33" w:author="Dev Prasad Chakraborty" w:date="2015-03-27T17:21:00Z">
              <w:r>
                <w:t>predicted</w:t>
              </w:r>
            </w:ins>
            <w:ins w:id="34" w:author="Dev Prasad Chakraborty" w:date="2015-03-27T17:20:00Z">
              <w:r w:rsidRPr="00036C01">
                <w:t xml:space="preserve"> </w:t>
              </w:r>
            </w:ins>
            <w:r w:rsidRPr="00036C01">
              <w:t>statistical power.</w:t>
            </w:r>
          </w:p>
        </w:tc>
      </w:tr>
    </w:tbl>
    <w:p w14:paraId="25EF4E78" w14:textId="77777777" w:rsidR="00036C01" w:rsidRPr="00036C01" w:rsidRDefault="00036C01" w:rsidP="00036C01">
      <w:pPr>
        <w:rPr>
          <w:b/>
          <w:bCs/>
        </w:rPr>
      </w:pPr>
      <w:r w:rsidRPr="00036C01">
        <w:rPr>
          <w:b/>
          <w:bCs/>
        </w:rPr>
        <w:t>References</w:t>
      </w:r>
    </w:p>
    <w:p w14:paraId="68A22357" w14:textId="77777777" w:rsidR="00036C01" w:rsidRPr="00036C01" w:rsidRDefault="00036C01" w:rsidP="00036C01">
      <w:r w:rsidRPr="00036C01">
        <w:lastRenderedPageBreak/>
        <w:t xml:space="preserve">Hillis, S. L., Obuchowski, N. A., &amp; Berbaum, K. S. (2011). Power Estimation for </w:t>
      </w:r>
      <w:proofErr w:type="spellStart"/>
      <w:r w:rsidRPr="00036C01">
        <w:t>Multireader</w:t>
      </w:r>
      <w:proofErr w:type="spellEnd"/>
      <w:r w:rsidRPr="00036C01">
        <w:t xml:space="preserve"> ROC Methods: An Updated and Unified Approach. </w:t>
      </w:r>
      <w:proofErr w:type="spellStart"/>
      <w:r w:rsidRPr="00036C01">
        <w:t>Acad</w:t>
      </w:r>
      <w:proofErr w:type="spellEnd"/>
      <w:r w:rsidRPr="00036C01">
        <w:t xml:space="preserve"> </w:t>
      </w:r>
      <w:proofErr w:type="spellStart"/>
      <w:r w:rsidRPr="00036C01">
        <w:t>Radiol</w:t>
      </w:r>
      <w:proofErr w:type="spellEnd"/>
      <w:r w:rsidRPr="00036C01">
        <w:t>, 18, 129–142.</w:t>
      </w:r>
    </w:p>
    <w:p w14:paraId="2F32A0F7" w14:textId="77777777" w:rsidR="00036C01" w:rsidRDefault="00036C01" w:rsidP="00036C01">
      <w:pPr>
        <w:rPr>
          <w:ins w:id="35" w:author="Dev Prasad Chakraborty" w:date="2015-03-27T17:21:00Z"/>
        </w:rPr>
      </w:pPr>
      <w:proofErr w:type="gramStart"/>
      <w:r w:rsidRPr="00036C01">
        <w:t xml:space="preserve">Hillis, S. L., Obuchowski, N. a, </w:t>
      </w:r>
      <w:proofErr w:type="spellStart"/>
      <w:r w:rsidRPr="00036C01">
        <w:t>Schartz</w:t>
      </w:r>
      <w:proofErr w:type="spellEnd"/>
      <w:r w:rsidRPr="00036C01">
        <w:t>, K. M., &amp; Berbaum, K. S. (2005).</w:t>
      </w:r>
      <w:proofErr w:type="gramEnd"/>
      <w:r w:rsidRPr="00036C01">
        <w:t xml:space="preserve"> </w:t>
      </w:r>
      <w:proofErr w:type="gramStart"/>
      <w:r w:rsidRPr="00036C01">
        <w:t>A comparison of the Dorfman-Berbaum-Metz and Obuchowski-</w:t>
      </w:r>
      <w:proofErr w:type="spellStart"/>
      <w:r w:rsidRPr="00036C01">
        <w:t>Rockette</w:t>
      </w:r>
      <w:proofErr w:type="spellEnd"/>
      <w:r w:rsidRPr="00036C01">
        <w:t xml:space="preserve"> methods for receiver operating characteristic (ROC) data.</w:t>
      </w:r>
      <w:proofErr w:type="gramEnd"/>
      <w:r w:rsidRPr="00036C01">
        <w:t xml:space="preserve"> </w:t>
      </w:r>
      <w:proofErr w:type="gramStart"/>
      <w:r w:rsidRPr="00036C01">
        <w:t>Statistics in Medicine, 24(10), 1579–607.</w:t>
      </w:r>
      <w:proofErr w:type="gramEnd"/>
      <w:r w:rsidRPr="00036C01">
        <w:t xml:space="preserve"> </w:t>
      </w:r>
      <w:proofErr w:type="gramStart"/>
      <w:r w:rsidRPr="00036C01">
        <w:t>doi:10.1002</w:t>
      </w:r>
      <w:proofErr w:type="gramEnd"/>
      <w:r w:rsidRPr="00036C01">
        <w:t>/sim.2024</w:t>
      </w:r>
    </w:p>
    <w:p w14:paraId="6EB70F41" w14:textId="77777777" w:rsidR="00036C01" w:rsidRPr="00036C01" w:rsidRDefault="00036C01" w:rsidP="00036C01"/>
    <w:p w14:paraId="4455EDD6" w14:textId="77777777" w:rsidR="00036C01" w:rsidRPr="00036C01" w:rsidRDefault="00036C01" w:rsidP="00036C01">
      <w:pPr>
        <w:rPr>
          <w:b/>
          <w:bCs/>
        </w:rPr>
      </w:pPr>
      <w:r w:rsidRPr="00036C01">
        <w:rPr>
          <w:b/>
          <w:bCs/>
        </w:rPr>
        <w:t>Examples</w:t>
      </w:r>
    </w:p>
    <w:p w14:paraId="2F91F6DF" w14:textId="2DF4809A" w:rsidR="00036C01" w:rsidRPr="00036C01" w:rsidRDefault="00036C01" w:rsidP="00036C01">
      <w:r w:rsidRPr="00036C01">
        <w:t xml:space="preserve">## Following is an example of sample size calculation with DBM variance </w:t>
      </w:r>
      <w:del w:id="36" w:author="Dev Prasad Chakraborty" w:date="2015-03-27T17:22:00Z">
        <w:r w:rsidRPr="00036C01" w:rsidDel="00036C01">
          <w:delText>componements</w:delText>
        </w:r>
      </w:del>
      <w:ins w:id="37" w:author="Dev Prasad Chakraborty" w:date="2015-03-27T17:22:00Z">
        <w:r w:rsidRPr="00036C01">
          <w:t>components</w:t>
        </w:r>
      </w:ins>
      <w:r w:rsidRPr="00036C01">
        <w:t>.</w:t>
      </w:r>
    </w:p>
    <w:p w14:paraId="0DB89179" w14:textId="77777777" w:rsidR="00036C01" w:rsidRPr="00036C01" w:rsidRDefault="00036C01" w:rsidP="00036C01">
      <w:proofErr w:type="gramStart"/>
      <w:r w:rsidRPr="00036C01">
        <w:t>ret</w:t>
      </w:r>
      <w:proofErr w:type="gramEnd"/>
      <w:r w:rsidRPr="00036C01">
        <w:t xml:space="preserve"> &lt;- </w:t>
      </w:r>
      <w:proofErr w:type="spellStart"/>
      <w:r w:rsidRPr="00036C01">
        <w:t>DBMHAnalysis</w:t>
      </w:r>
      <w:proofErr w:type="spellEnd"/>
      <w:r w:rsidRPr="00036C01">
        <w:t xml:space="preserve">(data = </w:t>
      </w:r>
      <w:proofErr w:type="spellStart"/>
      <w:r w:rsidRPr="00036C01">
        <w:t>vanDykeData</w:t>
      </w:r>
      <w:proofErr w:type="spellEnd"/>
      <w:r w:rsidRPr="00036C01">
        <w:t xml:space="preserve">, </w:t>
      </w:r>
      <w:proofErr w:type="spellStart"/>
      <w:r w:rsidRPr="00036C01">
        <w:t>fom</w:t>
      </w:r>
      <w:proofErr w:type="spellEnd"/>
      <w:r w:rsidRPr="00036C01">
        <w:t xml:space="preserve"> = "Wilcoxon")</w:t>
      </w:r>
    </w:p>
    <w:p w14:paraId="7CB174DE" w14:textId="77777777" w:rsidR="00036C01" w:rsidRPr="00036C01" w:rsidRDefault="00036C01" w:rsidP="00036C01">
      <w:proofErr w:type="spellStart"/>
      <w:proofErr w:type="gramStart"/>
      <w:r w:rsidRPr="00036C01">
        <w:t>varCompDBM</w:t>
      </w:r>
      <w:proofErr w:type="spellEnd"/>
      <w:proofErr w:type="gramEnd"/>
      <w:r w:rsidRPr="00036C01">
        <w:t xml:space="preserve"> &lt;- </w:t>
      </w:r>
      <w:proofErr w:type="spellStart"/>
      <w:r w:rsidRPr="00036C01">
        <w:t>ret$varCompTable</w:t>
      </w:r>
      <w:proofErr w:type="spellEnd"/>
    </w:p>
    <w:p w14:paraId="3EDD6568" w14:textId="77777777" w:rsidR="00036C01" w:rsidRPr="00036C01" w:rsidRDefault="00036C01" w:rsidP="00036C01">
      <w:proofErr w:type="spellStart"/>
      <w:proofErr w:type="gramStart"/>
      <w:r w:rsidRPr="00036C01">
        <w:t>varTR</w:t>
      </w:r>
      <w:proofErr w:type="spellEnd"/>
      <w:proofErr w:type="gramEnd"/>
      <w:r w:rsidRPr="00036C01">
        <w:t xml:space="preserve"> &lt;- </w:t>
      </w:r>
      <w:proofErr w:type="spellStart"/>
      <w:r w:rsidRPr="00036C01">
        <w:t>varCompDBM$varComp</w:t>
      </w:r>
      <w:proofErr w:type="spellEnd"/>
      <w:r w:rsidRPr="00036C01">
        <w:t>[3]</w:t>
      </w:r>
    </w:p>
    <w:p w14:paraId="4E880AE4" w14:textId="77777777" w:rsidR="00036C01" w:rsidRPr="00036C01" w:rsidRDefault="00036C01" w:rsidP="00036C01">
      <w:proofErr w:type="spellStart"/>
      <w:proofErr w:type="gramStart"/>
      <w:r w:rsidRPr="00036C01">
        <w:t>varTC</w:t>
      </w:r>
      <w:proofErr w:type="spellEnd"/>
      <w:proofErr w:type="gramEnd"/>
      <w:r w:rsidRPr="00036C01">
        <w:t xml:space="preserve"> &lt;- </w:t>
      </w:r>
      <w:proofErr w:type="spellStart"/>
      <w:r w:rsidRPr="00036C01">
        <w:t>varCompDBM$varComp</w:t>
      </w:r>
      <w:proofErr w:type="spellEnd"/>
      <w:r w:rsidRPr="00036C01">
        <w:t>[4]</w:t>
      </w:r>
    </w:p>
    <w:p w14:paraId="5416AAF0" w14:textId="77777777" w:rsidR="00036C01" w:rsidRPr="00036C01" w:rsidRDefault="00036C01" w:rsidP="00036C01">
      <w:proofErr w:type="spellStart"/>
      <w:proofErr w:type="gramStart"/>
      <w:r w:rsidRPr="00036C01">
        <w:t>varErrDBM</w:t>
      </w:r>
      <w:proofErr w:type="spellEnd"/>
      <w:proofErr w:type="gramEnd"/>
      <w:r w:rsidRPr="00036C01">
        <w:t xml:space="preserve"> &lt;- </w:t>
      </w:r>
      <w:proofErr w:type="spellStart"/>
      <w:r w:rsidRPr="00036C01">
        <w:t>varCompDBM$varComp</w:t>
      </w:r>
      <w:proofErr w:type="spellEnd"/>
      <w:r w:rsidRPr="00036C01">
        <w:t>[6]</w:t>
      </w:r>
    </w:p>
    <w:p w14:paraId="04A8986D" w14:textId="77777777" w:rsidR="00036C01" w:rsidRPr="00036C01" w:rsidRDefault="00036C01" w:rsidP="00036C01">
      <w:proofErr w:type="spellStart"/>
      <w:proofErr w:type="gramStart"/>
      <w:r w:rsidRPr="00036C01">
        <w:t>SampleSizeGivenJ</w:t>
      </w:r>
      <w:proofErr w:type="spellEnd"/>
      <w:r w:rsidRPr="00036C01">
        <w:t>(</w:t>
      </w:r>
      <w:proofErr w:type="spellStart"/>
      <w:proofErr w:type="gramEnd"/>
      <w:r w:rsidRPr="00036C01">
        <w:t>numReaders</w:t>
      </w:r>
      <w:proofErr w:type="spellEnd"/>
      <w:r w:rsidRPr="00036C01">
        <w:t xml:space="preserve"> = 6, </w:t>
      </w:r>
      <w:proofErr w:type="spellStart"/>
      <w:r w:rsidRPr="00036C01">
        <w:t>varTR</w:t>
      </w:r>
      <w:proofErr w:type="spellEnd"/>
      <w:r w:rsidRPr="00036C01">
        <w:t xml:space="preserve"> = </w:t>
      </w:r>
      <w:proofErr w:type="spellStart"/>
      <w:r w:rsidRPr="00036C01">
        <w:t>varTR</w:t>
      </w:r>
      <w:proofErr w:type="spellEnd"/>
      <w:r w:rsidRPr="00036C01">
        <w:t xml:space="preserve">, </w:t>
      </w:r>
      <w:proofErr w:type="spellStart"/>
      <w:r w:rsidRPr="00036C01">
        <w:t>varTC</w:t>
      </w:r>
      <w:proofErr w:type="spellEnd"/>
      <w:r w:rsidRPr="00036C01">
        <w:t xml:space="preserve"> = </w:t>
      </w:r>
      <w:proofErr w:type="spellStart"/>
      <w:r w:rsidRPr="00036C01">
        <w:t>varTC</w:t>
      </w:r>
      <w:proofErr w:type="spellEnd"/>
      <w:r w:rsidRPr="00036C01">
        <w:t xml:space="preserve">, </w:t>
      </w:r>
      <w:proofErr w:type="spellStart"/>
      <w:r w:rsidRPr="00036C01">
        <w:t>varErrDBM</w:t>
      </w:r>
      <w:proofErr w:type="spellEnd"/>
      <w:r w:rsidRPr="00036C01">
        <w:t xml:space="preserve"> = </w:t>
      </w:r>
      <w:proofErr w:type="spellStart"/>
      <w:r w:rsidRPr="00036C01">
        <w:t>varErrDBM</w:t>
      </w:r>
      <w:proofErr w:type="spellEnd"/>
      <w:r w:rsidRPr="00036C01">
        <w:t>,</w:t>
      </w:r>
    </w:p>
    <w:p w14:paraId="52EC3BE7" w14:textId="77777777" w:rsidR="00036C01" w:rsidRPr="00036C01" w:rsidRDefault="00036C01" w:rsidP="00036C01">
      <w:r w:rsidRPr="00036C01">
        <w:t xml:space="preserve">                     </w:t>
      </w:r>
      <w:proofErr w:type="gramStart"/>
      <w:r w:rsidRPr="00036C01">
        <w:t>alpha</w:t>
      </w:r>
      <w:proofErr w:type="gramEnd"/>
      <w:r w:rsidRPr="00036C01">
        <w:t xml:space="preserve"> = 0.05, </w:t>
      </w:r>
      <w:proofErr w:type="spellStart"/>
      <w:r w:rsidRPr="00036C01">
        <w:t>effectSize</w:t>
      </w:r>
      <w:proofErr w:type="spellEnd"/>
      <w:r w:rsidRPr="00036C01">
        <w:t xml:space="preserve"> = 0.05, </w:t>
      </w:r>
      <w:proofErr w:type="spellStart"/>
      <w:r w:rsidRPr="00036C01">
        <w:t>desiredPower</w:t>
      </w:r>
      <w:proofErr w:type="spellEnd"/>
      <w:r w:rsidRPr="00036C01">
        <w:t xml:space="preserve"> = 0.8, </w:t>
      </w:r>
      <w:proofErr w:type="spellStart"/>
      <w:r w:rsidRPr="00036C01">
        <w:t>randomOption</w:t>
      </w:r>
      <w:proofErr w:type="spellEnd"/>
      <w:r w:rsidRPr="00036C01">
        <w:t xml:space="preserve"> = "ALL")</w:t>
      </w:r>
    </w:p>
    <w:p w14:paraId="4BC2F07F" w14:textId="77777777" w:rsidR="00036C01" w:rsidRPr="00036C01" w:rsidRDefault="00036C01" w:rsidP="00036C01"/>
    <w:p w14:paraId="10912157" w14:textId="60C80D41" w:rsidR="00036C01" w:rsidRPr="00036C01" w:rsidRDefault="00036C01" w:rsidP="00036C01">
      <w:r w:rsidRPr="00036C01">
        <w:t xml:space="preserve">## Following is an example of sample size calculation with OR variance </w:t>
      </w:r>
      <w:del w:id="38" w:author="Dev Prasad Chakraborty" w:date="2015-03-27T17:22:00Z">
        <w:r w:rsidRPr="00036C01" w:rsidDel="00036C01">
          <w:delText>componements</w:delText>
        </w:r>
      </w:del>
      <w:ins w:id="39" w:author="Dev Prasad Chakraborty" w:date="2015-03-27T17:22:00Z">
        <w:r w:rsidRPr="00036C01">
          <w:t>components</w:t>
        </w:r>
      </w:ins>
      <w:r w:rsidRPr="00036C01">
        <w:t>.</w:t>
      </w:r>
    </w:p>
    <w:p w14:paraId="2AB8BAFB" w14:textId="77777777" w:rsidR="00036C01" w:rsidRPr="00036C01" w:rsidRDefault="00036C01" w:rsidP="00036C01">
      <w:proofErr w:type="gramStart"/>
      <w:r w:rsidRPr="00036C01">
        <w:t>ret</w:t>
      </w:r>
      <w:proofErr w:type="gramEnd"/>
      <w:r w:rsidRPr="00036C01">
        <w:t xml:space="preserve"> &lt;- </w:t>
      </w:r>
      <w:proofErr w:type="spellStart"/>
      <w:r w:rsidRPr="00036C01">
        <w:t>ORHAnalysis</w:t>
      </w:r>
      <w:proofErr w:type="spellEnd"/>
      <w:r w:rsidRPr="00036C01">
        <w:t xml:space="preserve">(data = </w:t>
      </w:r>
      <w:proofErr w:type="spellStart"/>
      <w:r w:rsidRPr="00036C01">
        <w:t>vanDykeData</w:t>
      </w:r>
      <w:proofErr w:type="spellEnd"/>
      <w:r w:rsidRPr="00036C01">
        <w:t xml:space="preserve">, </w:t>
      </w:r>
      <w:proofErr w:type="spellStart"/>
      <w:r w:rsidRPr="00036C01">
        <w:t>fom</w:t>
      </w:r>
      <w:proofErr w:type="spellEnd"/>
      <w:r w:rsidRPr="00036C01">
        <w:t xml:space="preserve"> = "Wilcoxon", </w:t>
      </w:r>
      <w:proofErr w:type="spellStart"/>
      <w:r w:rsidRPr="00036C01">
        <w:t>covEstMethod</w:t>
      </w:r>
      <w:proofErr w:type="spellEnd"/>
      <w:r w:rsidRPr="00036C01">
        <w:t xml:space="preserve"> = "Jackknife")</w:t>
      </w:r>
    </w:p>
    <w:p w14:paraId="0BEA07C1" w14:textId="77777777" w:rsidR="00036C01" w:rsidRPr="00036C01" w:rsidRDefault="00036C01" w:rsidP="00036C01">
      <w:proofErr w:type="spellStart"/>
      <w:proofErr w:type="gramStart"/>
      <w:r w:rsidRPr="00036C01">
        <w:t>varCompOR</w:t>
      </w:r>
      <w:proofErr w:type="spellEnd"/>
      <w:proofErr w:type="gramEnd"/>
      <w:r w:rsidRPr="00036C01">
        <w:t xml:space="preserve"> &lt;- </w:t>
      </w:r>
      <w:proofErr w:type="spellStart"/>
      <w:r w:rsidRPr="00036C01">
        <w:t>ret$varCovTable</w:t>
      </w:r>
      <w:proofErr w:type="spellEnd"/>
    </w:p>
    <w:p w14:paraId="2C381F0D" w14:textId="77777777" w:rsidR="00036C01" w:rsidRPr="00036C01" w:rsidRDefault="00036C01" w:rsidP="00036C01">
      <w:proofErr w:type="gramStart"/>
      <w:r w:rsidRPr="00036C01">
        <w:t>cov1</w:t>
      </w:r>
      <w:proofErr w:type="gramEnd"/>
      <w:r w:rsidRPr="00036C01">
        <w:t xml:space="preserve"> &lt;- </w:t>
      </w:r>
      <w:proofErr w:type="spellStart"/>
      <w:r w:rsidRPr="00036C01">
        <w:t>varCompOR$varCov</w:t>
      </w:r>
      <w:proofErr w:type="spellEnd"/>
      <w:r w:rsidRPr="00036C01">
        <w:t>[3]</w:t>
      </w:r>
    </w:p>
    <w:p w14:paraId="000C0873" w14:textId="77777777" w:rsidR="00036C01" w:rsidRPr="00036C01" w:rsidRDefault="00036C01" w:rsidP="00036C01">
      <w:proofErr w:type="gramStart"/>
      <w:r w:rsidRPr="00036C01">
        <w:t>cov2</w:t>
      </w:r>
      <w:proofErr w:type="gramEnd"/>
      <w:r w:rsidRPr="00036C01">
        <w:t xml:space="preserve"> &lt;- </w:t>
      </w:r>
      <w:proofErr w:type="spellStart"/>
      <w:r w:rsidRPr="00036C01">
        <w:t>varCompOR$varCov</w:t>
      </w:r>
      <w:proofErr w:type="spellEnd"/>
      <w:r w:rsidRPr="00036C01">
        <w:t>[4]</w:t>
      </w:r>
    </w:p>
    <w:p w14:paraId="68ACC545" w14:textId="77777777" w:rsidR="00036C01" w:rsidRPr="00036C01" w:rsidRDefault="00036C01" w:rsidP="00036C01">
      <w:proofErr w:type="gramStart"/>
      <w:r w:rsidRPr="00036C01">
        <w:t>cov3</w:t>
      </w:r>
      <w:proofErr w:type="gramEnd"/>
      <w:r w:rsidRPr="00036C01">
        <w:t xml:space="preserve"> &lt;- </w:t>
      </w:r>
      <w:proofErr w:type="spellStart"/>
      <w:r w:rsidRPr="00036C01">
        <w:t>varCompOR$varCov</w:t>
      </w:r>
      <w:proofErr w:type="spellEnd"/>
      <w:r w:rsidRPr="00036C01">
        <w:t>[5]</w:t>
      </w:r>
    </w:p>
    <w:p w14:paraId="4718C953" w14:textId="77777777" w:rsidR="00036C01" w:rsidRPr="00036C01" w:rsidRDefault="00036C01" w:rsidP="00036C01">
      <w:proofErr w:type="spellStart"/>
      <w:proofErr w:type="gramStart"/>
      <w:r w:rsidRPr="00036C01">
        <w:t>varErrOR</w:t>
      </w:r>
      <w:proofErr w:type="spellEnd"/>
      <w:proofErr w:type="gramEnd"/>
      <w:r w:rsidRPr="00036C01">
        <w:t xml:space="preserve"> &lt;- </w:t>
      </w:r>
      <w:proofErr w:type="spellStart"/>
      <w:r w:rsidRPr="00036C01">
        <w:t>varCompOR$varCov</w:t>
      </w:r>
      <w:proofErr w:type="spellEnd"/>
      <w:r w:rsidRPr="00036C01">
        <w:t>[6]</w:t>
      </w:r>
    </w:p>
    <w:p w14:paraId="1CF053CA" w14:textId="77777777" w:rsidR="00036C01" w:rsidRPr="00036C01" w:rsidRDefault="00036C01" w:rsidP="00036C01">
      <w:proofErr w:type="spellStart"/>
      <w:proofErr w:type="gramStart"/>
      <w:r w:rsidRPr="00036C01">
        <w:t>msTR</w:t>
      </w:r>
      <w:proofErr w:type="spellEnd"/>
      <w:proofErr w:type="gramEnd"/>
      <w:r w:rsidRPr="00036C01">
        <w:t xml:space="preserve"> &lt;- </w:t>
      </w:r>
      <w:proofErr w:type="spellStart"/>
      <w:r w:rsidRPr="00036C01">
        <w:t>ret$msTR</w:t>
      </w:r>
      <w:proofErr w:type="spellEnd"/>
    </w:p>
    <w:p w14:paraId="4ACB2FAB" w14:textId="77777777" w:rsidR="00036C01" w:rsidRPr="00036C01" w:rsidRDefault="00036C01" w:rsidP="00036C01">
      <w:proofErr w:type="spellStart"/>
      <w:proofErr w:type="gramStart"/>
      <w:r w:rsidRPr="00036C01">
        <w:t>numCases</w:t>
      </w:r>
      <w:proofErr w:type="spellEnd"/>
      <w:proofErr w:type="gramEnd"/>
      <w:r w:rsidRPr="00036C01">
        <w:t xml:space="preserve"> &lt;- 114</w:t>
      </w:r>
    </w:p>
    <w:p w14:paraId="6FF0914E" w14:textId="77777777" w:rsidR="00036C01" w:rsidRPr="00036C01" w:rsidRDefault="00036C01" w:rsidP="00036C01">
      <w:proofErr w:type="spellStart"/>
      <w:proofErr w:type="gramStart"/>
      <w:r w:rsidRPr="00036C01">
        <w:t>SampleSizeGivenJ</w:t>
      </w:r>
      <w:proofErr w:type="spellEnd"/>
      <w:r w:rsidRPr="00036C01">
        <w:t>(</w:t>
      </w:r>
      <w:proofErr w:type="spellStart"/>
      <w:proofErr w:type="gramEnd"/>
      <w:r w:rsidRPr="00036C01">
        <w:t>numReaders</w:t>
      </w:r>
      <w:proofErr w:type="spellEnd"/>
      <w:r w:rsidRPr="00036C01">
        <w:t xml:space="preserve"> = 6, cov1 = cov1, cov2 = cov2, cov3 = cov3, </w:t>
      </w:r>
      <w:proofErr w:type="spellStart"/>
      <w:r w:rsidRPr="00036C01">
        <w:t>varErrOR</w:t>
      </w:r>
      <w:proofErr w:type="spellEnd"/>
      <w:r w:rsidRPr="00036C01">
        <w:t xml:space="preserve">= </w:t>
      </w:r>
      <w:proofErr w:type="spellStart"/>
      <w:r w:rsidRPr="00036C01">
        <w:t>varErrOR</w:t>
      </w:r>
      <w:proofErr w:type="spellEnd"/>
      <w:r w:rsidRPr="00036C01">
        <w:t>,</w:t>
      </w:r>
    </w:p>
    <w:p w14:paraId="7B034389" w14:textId="77777777" w:rsidR="00036C01" w:rsidRPr="00036C01" w:rsidRDefault="00036C01" w:rsidP="00036C01">
      <w:r w:rsidRPr="00036C01">
        <w:t xml:space="preserve">                     </w:t>
      </w:r>
      <w:proofErr w:type="spellStart"/>
      <w:proofErr w:type="gramStart"/>
      <w:r w:rsidRPr="00036C01">
        <w:t>msTR</w:t>
      </w:r>
      <w:proofErr w:type="spellEnd"/>
      <w:proofErr w:type="gramEnd"/>
      <w:r w:rsidRPr="00036C01">
        <w:t xml:space="preserve"> = </w:t>
      </w:r>
      <w:proofErr w:type="spellStart"/>
      <w:r w:rsidRPr="00036C01">
        <w:t>msTR</w:t>
      </w:r>
      <w:proofErr w:type="spellEnd"/>
      <w:r w:rsidRPr="00036C01">
        <w:t xml:space="preserve">, </w:t>
      </w:r>
      <w:proofErr w:type="spellStart"/>
      <w:r w:rsidRPr="00036C01">
        <w:t>numCases</w:t>
      </w:r>
      <w:proofErr w:type="spellEnd"/>
      <w:r w:rsidRPr="00036C01">
        <w:t xml:space="preserve"> = 114,</w:t>
      </w:r>
    </w:p>
    <w:p w14:paraId="4742D5AE" w14:textId="77777777" w:rsidR="00036C01" w:rsidRPr="00036C01" w:rsidRDefault="00036C01" w:rsidP="00036C01">
      <w:r w:rsidRPr="00036C01">
        <w:t xml:space="preserve">                     </w:t>
      </w:r>
      <w:proofErr w:type="gramStart"/>
      <w:r w:rsidRPr="00036C01">
        <w:t>alpha</w:t>
      </w:r>
      <w:proofErr w:type="gramEnd"/>
      <w:r w:rsidRPr="00036C01">
        <w:t xml:space="preserve"> = 0.05, </w:t>
      </w:r>
      <w:proofErr w:type="spellStart"/>
      <w:r w:rsidRPr="00036C01">
        <w:t>effectSize</w:t>
      </w:r>
      <w:proofErr w:type="spellEnd"/>
      <w:r w:rsidRPr="00036C01">
        <w:t xml:space="preserve"> = 0.05, </w:t>
      </w:r>
      <w:proofErr w:type="spellStart"/>
      <w:r w:rsidRPr="00036C01">
        <w:t>desiredPower</w:t>
      </w:r>
      <w:proofErr w:type="spellEnd"/>
      <w:r w:rsidRPr="00036C01">
        <w:t xml:space="preserve"> = 0.8, </w:t>
      </w:r>
      <w:proofErr w:type="spellStart"/>
      <w:r w:rsidRPr="00036C01">
        <w:t>randomOption</w:t>
      </w:r>
      <w:proofErr w:type="spellEnd"/>
      <w:r w:rsidRPr="00036C01">
        <w:t xml:space="preserve"> = "ALL")</w:t>
      </w:r>
    </w:p>
    <w:p w14:paraId="6A0C583D" w14:textId="77777777" w:rsidR="00036C01" w:rsidRPr="00036C01" w:rsidRDefault="00036C01" w:rsidP="00036C01"/>
    <w:p w14:paraId="51A47F6B" w14:textId="76A208CE" w:rsidR="00E93377" w:rsidRDefault="00036C01" w:rsidP="00036C01">
      <w:r w:rsidRPr="00036C01">
        <w:t xml:space="preserve">[Package </w:t>
      </w:r>
      <w:proofErr w:type="spellStart"/>
      <w:r w:rsidRPr="00036C01">
        <w:rPr>
          <w:i/>
          <w:iCs/>
        </w:rPr>
        <w:t>RJafroc</w:t>
      </w:r>
      <w:proofErr w:type="spellEnd"/>
      <w:r w:rsidRPr="00036C01">
        <w:t xml:space="preserve"> version 1.0 </w:t>
      </w:r>
      <w:hyperlink r:id="rId6" w:history="1">
        <w:r w:rsidRPr="00036C01">
          <w:rPr>
            <w:rStyle w:val="Hyperlink"/>
          </w:rPr>
          <w:t>Index</w:t>
        </w:r>
      </w:hyperlink>
      <w:r w:rsidRPr="00036C01">
        <w:t>]</w:t>
      </w:r>
    </w:p>
    <w:sectPr w:rsidR="00E93377" w:rsidSect="00FF219C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5B"/>
    <w:rsid w:val="00036C01"/>
    <w:rsid w:val="000654B1"/>
    <w:rsid w:val="00090CCF"/>
    <w:rsid w:val="001F14E8"/>
    <w:rsid w:val="005A3D54"/>
    <w:rsid w:val="009723E8"/>
    <w:rsid w:val="00B45C2B"/>
    <w:rsid w:val="00B66BE8"/>
    <w:rsid w:val="00E93377"/>
    <w:rsid w:val="00F2505B"/>
    <w:rsid w:val="00F82F22"/>
    <w:rsid w:val="00FF2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DF7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0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07C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0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7.0.0.1:14208/help/library/RJafroc/html/00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624</Words>
  <Characters>3563</Characters>
  <Application>Microsoft Macintosh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3</cp:revision>
  <dcterms:created xsi:type="dcterms:W3CDTF">2015-03-27T21:24:00Z</dcterms:created>
  <dcterms:modified xsi:type="dcterms:W3CDTF">2015-03-27T21:41:00Z</dcterms:modified>
</cp:coreProperties>
</file>