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50" w:type="dxa"/>
        <w:tblBorders>
          <w:top w:val="nil"/>
          <w:left w:val="nil"/>
          <w:right w:val="nil"/>
        </w:tblBorders>
        <w:tblLayout w:type="fixed"/>
        <w:tblLook w:val="0000" w:firstRow="0" w:lastRow="0" w:firstColumn="0" w:lastColumn="0" w:noHBand="0" w:noVBand="0"/>
      </w:tblPr>
      <w:tblGrid>
        <w:gridCol w:w="5886"/>
        <w:gridCol w:w="3864"/>
      </w:tblGrid>
      <w:tr w:rsidR="00F2505B" w:rsidRPr="00F2505B" w14:paraId="075F3328" w14:textId="77777777">
        <w:tblPrEx>
          <w:tblCellMar>
            <w:top w:w="0" w:type="dxa"/>
            <w:bottom w:w="0" w:type="dxa"/>
          </w:tblCellMar>
        </w:tblPrEx>
        <w:tc>
          <w:tcPr>
            <w:tcW w:w="5777" w:type="dxa"/>
            <w:tcMar>
              <w:top w:w="20" w:type="nil"/>
              <w:left w:w="20" w:type="nil"/>
              <w:bottom w:w="20" w:type="nil"/>
              <w:right w:w="20" w:type="nil"/>
            </w:tcMar>
            <w:vAlign w:val="center"/>
          </w:tcPr>
          <w:p w14:paraId="4C659F18" w14:textId="77777777" w:rsidR="00F2505B" w:rsidRPr="00F2505B" w:rsidRDefault="00F2505B" w:rsidP="00F2505B">
            <w:bookmarkStart w:id="0" w:name="_GoBack"/>
            <w:proofErr w:type="spellStart"/>
            <w:r w:rsidRPr="00F2505B">
              <w:t>RJafroc</w:t>
            </w:r>
            <w:proofErr w:type="spellEnd"/>
            <w:r w:rsidRPr="00F2505B">
              <w:t>-package {</w:t>
            </w:r>
            <w:proofErr w:type="spellStart"/>
            <w:r w:rsidRPr="00F2505B">
              <w:t>RJafroc</w:t>
            </w:r>
            <w:proofErr w:type="spellEnd"/>
            <w:r w:rsidRPr="00F2505B">
              <w:t>}</w:t>
            </w:r>
          </w:p>
        </w:tc>
        <w:tc>
          <w:tcPr>
            <w:tcW w:w="3793" w:type="dxa"/>
            <w:tcMar>
              <w:top w:w="20" w:type="nil"/>
              <w:left w:w="20" w:type="nil"/>
              <w:bottom w:w="20" w:type="nil"/>
              <w:right w:w="20" w:type="nil"/>
            </w:tcMar>
            <w:vAlign w:val="center"/>
          </w:tcPr>
          <w:p w14:paraId="71954AB0" w14:textId="77777777" w:rsidR="00F2505B" w:rsidRPr="00F2505B" w:rsidRDefault="00F2505B" w:rsidP="00F2505B">
            <w:r w:rsidRPr="00F2505B">
              <w:t>R Documentation</w:t>
            </w:r>
          </w:p>
        </w:tc>
      </w:tr>
    </w:tbl>
    <w:p w14:paraId="6A3A4AB0" w14:textId="77777777" w:rsidR="00F2505B" w:rsidRPr="00F2505B" w:rsidRDefault="00F2505B" w:rsidP="00F2505B">
      <w:r w:rsidRPr="00F2505B">
        <w:t>R implementation of jackknife alternative free-response receiver operating characteristic analysis</w:t>
      </w:r>
    </w:p>
    <w:p w14:paraId="595034E0" w14:textId="77777777" w:rsidR="00F2505B" w:rsidRPr="00F2505B" w:rsidRDefault="00F2505B" w:rsidP="00F2505B">
      <w:pPr>
        <w:rPr>
          <w:b/>
          <w:bCs/>
        </w:rPr>
      </w:pPr>
      <w:r w:rsidRPr="00F2505B">
        <w:rPr>
          <w:b/>
          <w:bCs/>
        </w:rPr>
        <w:t>Description</w:t>
      </w:r>
    </w:p>
    <w:p w14:paraId="750967A3" w14:textId="77777777" w:rsidR="00F2505B" w:rsidRPr="00F2505B" w:rsidRDefault="00F2505B" w:rsidP="00F2505B">
      <w:r w:rsidRPr="00F2505B">
        <w:t>This package implements software for the analysis of data acquired in observer performance studies conducted using ROC, FROC or ROI data collection paradigms. It is an R implementation of traditional JAFROC analysis (</w:t>
      </w:r>
      <w:hyperlink r:id="rId6" w:history="1">
        <w:r w:rsidRPr="00F2505B">
          <w:rPr>
            <w:rStyle w:val="Hyperlink"/>
          </w:rPr>
          <w:t>www.devchakraborty.com</w:t>
        </w:r>
      </w:hyperlink>
      <w:r w:rsidRPr="00F2505B">
        <w:t xml:space="preserve">) with enhancements including allowing choice between DBM or </w:t>
      </w:r>
      <w:proofErr w:type="spellStart"/>
      <w:r w:rsidRPr="00F2505B">
        <w:t>OR</w:t>
      </w:r>
      <w:proofErr w:type="spellEnd"/>
      <w:r w:rsidRPr="00F2505B">
        <w:t xml:space="preserve"> significance testing, with Hillis improvements, and choice between several figures of merit, plotting empirical or search model predicted operating characteristics, 3 sample size estimation tools and generating a formatted output.</w:t>
      </w:r>
    </w:p>
    <w:p w14:paraId="04D9D87F" w14:textId="77777777" w:rsidR="00F2505B" w:rsidRPr="00F2505B" w:rsidRDefault="00F2505B" w:rsidP="00F2505B">
      <w:pPr>
        <w:rPr>
          <w:b/>
          <w:bCs/>
        </w:rPr>
      </w:pPr>
      <w:r w:rsidRPr="00F2505B">
        <w:rPr>
          <w:b/>
          <w:bCs/>
        </w:rPr>
        <w:t>Details</w:t>
      </w:r>
    </w:p>
    <w:tbl>
      <w:tblPr>
        <w:tblW w:w="0" w:type="auto"/>
        <w:tblBorders>
          <w:top w:val="nil"/>
          <w:left w:val="nil"/>
          <w:right w:val="nil"/>
        </w:tblBorders>
        <w:tblLayout w:type="fixed"/>
        <w:tblLook w:val="0000" w:firstRow="0" w:lastRow="0" w:firstColumn="0" w:lastColumn="0" w:noHBand="0" w:noVBand="0"/>
      </w:tblPr>
      <w:tblGrid>
        <w:gridCol w:w="1110"/>
        <w:gridCol w:w="3010"/>
      </w:tblGrid>
      <w:tr w:rsidR="00F2505B" w:rsidRPr="00F2505B" w14:paraId="06FF5DE6" w14:textId="77777777">
        <w:tblPrEx>
          <w:tblCellMar>
            <w:top w:w="0" w:type="dxa"/>
            <w:bottom w:w="0" w:type="dxa"/>
          </w:tblCellMar>
        </w:tblPrEx>
        <w:tc>
          <w:tcPr>
            <w:tcW w:w="1110" w:type="dxa"/>
            <w:tcMar>
              <w:top w:w="20" w:type="nil"/>
              <w:left w:w="20" w:type="nil"/>
              <w:bottom w:w="20" w:type="nil"/>
              <w:right w:w="20" w:type="nil"/>
            </w:tcMar>
            <w:vAlign w:val="center"/>
          </w:tcPr>
          <w:p w14:paraId="3453326A" w14:textId="77777777" w:rsidR="00F2505B" w:rsidRPr="00F2505B" w:rsidRDefault="00F2505B" w:rsidP="00F2505B">
            <w:r w:rsidRPr="00F2505B">
              <w:t>Package:</w:t>
            </w:r>
          </w:p>
        </w:tc>
        <w:tc>
          <w:tcPr>
            <w:tcW w:w="3010" w:type="dxa"/>
            <w:tcMar>
              <w:top w:w="20" w:type="nil"/>
              <w:left w:w="20" w:type="nil"/>
              <w:bottom w:w="20" w:type="nil"/>
              <w:right w:w="20" w:type="nil"/>
            </w:tcMar>
            <w:vAlign w:val="center"/>
          </w:tcPr>
          <w:p w14:paraId="76C1E1C6" w14:textId="77777777" w:rsidR="00F2505B" w:rsidRPr="00F2505B" w:rsidRDefault="00F2505B" w:rsidP="00F2505B">
            <w:proofErr w:type="spellStart"/>
            <w:r w:rsidRPr="00F2505B">
              <w:t>RJafroc</w:t>
            </w:r>
            <w:proofErr w:type="spellEnd"/>
          </w:p>
        </w:tc>
      </w:tr>
      <w:tr w:rsidR="00F2505B" w:rsidRPr="00F2505B" w14:paraId="41E244BD" w14:textId="77777777">
        <w:tblPrEx>
          <w:tblBorders>
            <w:top w:val="none" w:sz="0" w:space="0" w:color="auto"/>
          </w:tblBorders>
          <w:tblCellMar>
            <w:top w:w="0" w:type="dxa"/>
            <w:bottom w:w="0" w:type="dxa"/>
          </w:tblCellMar>
        </w:tblPrEx>
        <w:tc>
          <w:tcPr>
            <w:tcW w:w="1110" w:type="dxa"/>
            <w:tcMar>
              <w:top w:w="20" w:type="nil"/>
              <w:left w:w="20" w:type="nil"/>
              <w:bottom w:w="20" w:type="nil"/>
              <w:right w:w="20" w:type="nil"/>
            </w:tcMar>
            <w:vAlign w:val="center"/>
          </w:tcPr>
          <w:p w14:paraId="0DC1E280" w14:textId="77777777" w:rsidR="00F2505B" w:rsidRPr="00F2505B" w:rsidRDefault="00F2505B" w:rsidP="00F2505B">
            <w:r w:rsidRPr="00F2505B">
              <w:t>Type:</w:t>
            </w:r>
          </w:p>
        </w:tc>
        <w:tc>
          <w:tcPr>
            <w:tcW w:w="3010" w:type="dxa"/>
            <w:tcMar>
              <w:top w:w="20" w:type="nil"/>
              <w:left w:w="20" w:type="nil"/>
              <w:bottom w:w="20" w:type="nil"/>
              <w:right w:w="20" w:type="nil"/>
            </w:tcMar>
            <w:vAlign w:val="center"/>
          </w:tcPr>
          <w:p w14:paraId="621B06D7" w14:textId="77777777" w:rsidR="00F2505B" w:rsidRPr="00F2505B" w:rsidRDefault="00F2505B" w:rsidP="00F2505B">
            <w:r w:rsidRPr="00F2505B">
              <w:t>Package</w:t>
            </w:r>
          </w:p>
        </w:tc>
      </w:tr>
      <w:tr w:rsidR="00F2505B" w:rsidRPr="00F2505B" w14:paraId="4117984E" w14:textId="77777777">
        <w:tblPrEx>
          <w:tblBorders>
            <w:top w:val="none" w:sz="0" w:space="0" w:color="auto"/>
          </w:tblBorders>
          <w:tblCellMar>
            <w:top w:w="0" w:type="dxa"/>
            <w:bottom w:w="0" w:type="dxa"/>
          </w:tblCellMar>
        </w:tblPrEx>
        <w:tc>
          <w:tcPr>
            <w:tcW w:w="1110" w:type="dxa"/>
            <w:tcMar>
              <w:top w:w="20" w:type="nil"/>
              <w:left w:w="20" w:type="nil"/>
              <w:bottom w:w="20" w:type="nil"/>
              <w:right w:w="20" w:type="nil"/>
            </w:tcMar>
            <w:vAlign w:val="center"/>
          </w:tcPr>
          <w:p w14:paraId="2073F050" w14:textId="77777777" w:rsidR="00F2505B" w:rsidRPr="00F2505B" w:rsidRDefault="00F2505B" w:rsidP="00F2505B">
            <w:r w:rsidRPr="00F2505B">
              <w:t>Version:</w:t>
            </w:r>
          </w:p>
        </w:tc>
        <w:tc>
          <w:tcPr>
            <w:tcW w:w="3010" w:type="dxa"/>
            <w:tcMar>
              <w:top w:w="20" w:type="nil"/>
              <w:left w:w="20" w:type="nil"/>
              <w:bottom w:w="20" w:type="nil"/>
              <w:right w:w="20" w:type="nil"/>
            </w:tcMar>
            <w:vAlign w:val="center"/>
          </w:tcPr>
          <w:p w14:paraId="1AD6E4E3" w14:textId="77777777" w:rsidR="00F2505B" w:rsidRPr="00F2505B" w:rsidRDefault="00F2505B" w:rsidP="00F2505B">
            <w:r w:rsidRPr="00F2505B">
              <w:t>1.0</w:t>
            </w:r>
          </w:p>
        </w:tc>
      </w:tr>
      <w:tr w:rsidR="00F2505B" w:rsidRPr="00F2505B" w14:paraId="44C9F0C3" w14:textId="77777777">
        <w:tblPrEx>
          <w:tblBorders>
            <w:top w:val="none" w:sz="0" w:space="0" w:color="auto"/>
          </w:tblBorders>
          <w:tblCellMar>
            <w:top w:w="0" w:type="dxa"/>
            <w:bottom w:w="0" w:type="dxa"/>
          </w:tblCellMar>
        </w:tblPrEx>
        <w:tc>
          <w:tcPr>
            <w:tcW w:w="1110" w:type="dxa"/>
            <w:tcMar>
              <w:top w:w="20" w:type="nil"/>
              <w:left w:w="20" w:type="nil"/>
              <w:bottom w:w="20" w:type="nil"/>
              <w:right w:w="20" w:type="nil"/>
            </w:tcMar>
            <w:vAlign w:val="center"/>
          </w:tcPr>
          <w:p w14:paraId="413AB8E2" w14:textId="77777777" w:rsidR="00F2505B" w:rsidRPr="00F2505B" w:rsidRDefault="00F2505B" w:rsidP="00F2505B">
            <w:r w:rsidRPr="00F2505B">
              <w:t>Date:</w:t>
            </w:r>
          </w:p>
        </w:tc>
        <w:tc>
          <w:tcPr>
            <w:tcW w:w="3010" w:type="dxa"/>
            <w:tcMar>
              <w:top w:w="20" w:type="nil"/>
              <w:left w:w="20" w:type="nil"/>
              <w:bottom w:w="20" w:type="nil"/>
              <w:right w:w="20" w:type="nil"/>
            </w:tcMar>
            <w:vAlign w:val="center"/>
          </w:tcPr>
          <w:p w14:paraId="04D39A0F" w14:textId="77777777" w:rsidR="00F2505B" w:rsidRPr="00F2505B" w:rsidRDefault="00F2505B" w:rsidP="00F2505B">
            <w:r w:rsidRPr="00F2505B">
              <w:t>2014-12-09</w:t>
            </w:r>
          </w:p>
        </w:tc>
      </w:tr>
      <w:tr w:rsidR="00F2505B" w:rsidRPr="00F2505B" w14:paraId="3D685C44" w14:textId="77777777">
        <w:tblPrEx>
          <w:tblBorders>
            <w:top w:val="none" w:sz="0" w:space="0" w:color="auto"/>
          </w:tblBorders>
          <w:tblCellMar>
            <w:top w:w="0" w:type="dxa"/>
            <w:bottom w:w="0" w:type="dxa"/>
          </w:tblCellMar>
        </w:tblPrEx>
        <w:tc>
          <w:tcPr>
            <w:tcW w:w="1110" w:type="dxa"/>
            <w:tcMar>
              <w:top w:w="20" w:type="nil"/>
              <w:left w:w="20" w:type="nil"/>
              <w:bottom w:w="20" w:type="nil"/>
              <w:right w:w="20" w:type="nil"/>
            </w:tcMar>
            <w:vAlign w:val="center"/>
          </w:tcPr>
          <w:p w14:paraId="12265557" w14:textId="77777777" w:rsidR="00F2505B" w:rsidRPr="00F2505B" w:rsidRDefault="00F2505B" w:rsidP="00F2505B">
            <w:r w:rsidRPr="00F2505B">
              <w:t>License:</w:t>
            </w:r>
          </w:p>
        </w:tc>
        <w:tc>
          <w:tcPr>
            <w:tcW w:w="3010" w:type="dxa"/>
            <w:tcMar>
              <w:top w:w="20" w:type="nil"/>
              <w:left w:w="20" w:type="nil"/>
              <w:bottom w:w="20" w:type="nil"/>
              <w:right w:w="20" w:type="nil"/>
            </w:tcMar>
            <w:vAlign w:val="center"/>
          </w:tcPr>
          <w:p w14:paraId="63A49EAE" w14:textId="77777777" w:rsidR="00F2505B" w:rsidRPr="00F2505B" w:rsidRDefault="00F2505B" w:rsidP="00F2505B">
            <w:r w:rsidRPr="00F2505B">
              <w:t>GPL-3</w:t>
            </w:r>
          </w:p>
        </w:tc>
      </w:tr>
      <w:tr w:rsidR="00F2505B" w:rsidRPr="00F2505B" w14:paraId="2F7A8BCC" w14:textId="77777777">
        <w:tblPrEx>
          <w:tblBorders>
            <w:top w:val="none" w:sz="0" w:space="0" w:color="auto"/>
          </w:tblBorders>
          <w:tblCellMar>
            <w:top w:w="0" w:type="dxa"/>
            <w:bottom w:w="0" w:type="dxa"/>
          </w:tblCellMar>
        </w:tblPrEx>
        <w:tc>
          <w:tcPr>
            <w:tcW w:w="1110" w:type="dxa"/>
            <w:tcMar>
              <w:top w:w="20" w:type="nil"/>
              <w:left w:w="20" w:type="nil"/>
              <w:bottom w:w="20" w:type="nil"/>
              <w:right w:w="20" w:type="nil"/>
            </w:tcMar>
            <w:vAlign w:val="center"/>
          </w:tcPr>
          <w:p w14:paraId="67A87B7C" w14:textId="77777777" w:rsidR="00F2505B" w:rsidRPr="00F2505B" w:rsidRDefault="00F2505B" w:rsidP="00F2505B">
            <w:r w:rsidRPr="00F2505B">
              <w:t>URL:</w:t>
            </w:r>
          </w:p>
        </w:tc>
        <w:tc>
          <w:tcPr>
            <w:tcW w:w="3010" w:type="dxa"/>
            <w:tcMar>
              <w:top w:w="20" w:type="nil"/>
              <w:left w:w="20" w:type="nil"/>
              <w:bottom w:w="20" w:type="nil"/>
              <w:right w:w="20" w:type="nil"/>
            </w:tcMar>
            <w:vAlign w:val="center"/>
          </w:tcPr>
          <w:p w14:paraId="45963BA2" w14:textId="77777777" w:rsidR="00F2505B" w:rsidRPr="00F2505B" w:rsidRDefault="00F2505B" w:rsidP="00F2505B">
            <w:hyperlink r:id="rId7" w:history="1">
              <w:r w:rsidRPr="00F2505B">
                <w:rPr>
                  <w:rStyle w:val="Hyperlink"/>
                </w:rPr>
                <w:t>www.devchakraborty.com</w:t>
              </w:r>
            </w:hyperlink>
          </w:p>
        </w:tc>
      </w:tr>
      <w:tr w:rsidR="00F2505B" w:rsidRPr="00F2505B" w14:paraId="13370784" w14:textId="77777777">
        <w:tblPrEx>
          <w:tblCellMar>
            <w:top w:w="0" w:type="dxa"/>
            <w:bottom w:w="0" w:type="dxa"/>
          </w:tblCellMar>
        </w:tblPrEx>
        <w:tc>
          <w:tcPr>
            <w:tcW w:w="1110" w:type="dxa"/>
            <w:tcMar>
              <w:top w:w="20" w:type="nil"/>
              <w:left w:w="20" w:type="nil"/>
              <w:bottom w:w="20" w:type="nil"/>
              <w:right w:w="20" w:type="nil"/>
            </w:tcMar>
            <w:vAlign w:val="center"/>
          </w:tcPr>
          <w:p w14:paraId="0B51D1B3" w14:textId="77777777" w:rsidR="00F2505B" w:rsidRPr="00F2505B" w:rsidRDefault="00F2505B" w:rsidP="00F2505B"/>
        </w:tc>
        <w:tc>
          <w:tcPr>
            <w:tcW w:w="1110" w:type="dxa"/>
            <w:tcMar>
              <w:top w:w="20" w:type="nil"/>
              <w:left w:w="20" w:type="nil"/>
              <w:bottom w:w="20" w:type="nil"/>
              <w:right w:w="20" w:type="nil"/>
            </w:tcMar>
            <w:vAlign w:val="center"/>
          </w:tcPr>
          <w:p w14:paraId="5CE68988" w14:textId="77777777" w:rsidR="00F2505B" w:rsidRPr="00F2505B" w:rsidRDefault="00F2505B" w:rsidP="00F2505B"/>
        </w:tc>
      </w:tr>
    </w:tbl>
    <w:p w14:paraId="41281604" w14:textId="77777777" w:rsidR="00F2505B" w:rsidRPr="00F2505B" w:rsidRDefault="00F2505B" w:rsidP="00F2505B">
      <w:pPr>
        <w:rPr>
          <w:b/>
          <w:bCs/>
        </w:rPr>
      </w:pPr>
      <w:r w:rsidRPr="00F2505B">
        <w:rPr>
          <w:b/>
          <w:bCs/>
        </w:rPr>
        <w:t>Abbreviations and definitions</w:t>
      </w:r>
    </w:p>
    <w:p w14:paraId="39E160BC" w14:textId="77777777" w:rsidR="00F2505B" w:rsidRPr="00F2505B" w:rsidRDefault="00F2505B" w:rsidP="00F2505B">
      <w:pPr>
        <w:numPr>
          <w:ilvl w:val="0"/>
          <w:numId w:val="1"/>
        </w:numPr>
      </w:pPr>
      <w:r w:rsidRPr="00F2505B">
        <w:t xml:space="preserve">ROC: receiver operating characteristic </w:t>
      </w:r>
    </w:p>
    <w:p w14:paraId="1648D880" w14:textId="77777777" w:rsidR="00F2505B" w:rsidRPr="00F2505B" w:rsidRDefault="00F2505B" w:rsidP="00F2505B">
      <w:pPr>
        <w:numPr>
          <w:ilvl w:val="0"/>
          <w:numId w:val="1"/>
        </w:numPr>
      </w:pPr>
      <w:r w:rsidRPr="00F2505B">
        <w:t xml:space="preserve">FROC: free-response ROC </w:t>
      </w:r>
    </w:p>
    <w:p w14:paraId="03A675EE" w14:textId="77777777" w:rsidR="00F2505B" w:rsidRPr="00F2505B" w:rsidRDefault="00F2505B" w:rsidP="00F2505B">
      <w:pPr>
        <w:numPr>
          <w:ilvl w:val="0"/>
          <w:numId w:val="1"/>
        </w:numPr>
      </w:pPr>
      <w:r w:rsidRPr="00F2505B">
        <w:t xml:space="preserve">AFROC: alternative FROC </w:t>
      </w:r>
    </w:p>
    <w:p w14:paraId="2406CD41" w14:textId="77777777" w:rsidR="00F2505B" w:rsidRPr="00F2505B" w:rsidRDefault="00F2505B" w:rsidP="00F2505B">
      <w:pPr>
        <w:numPr>
          <w:ilvl w:val="0"/>
          <w:numId w:val="1"/>
        </w:numPr>
      </w:pPr>
      <w:r w:rsidRPr="00F2505B">
        <w:t xml:space="preserve">JAFROC: jackknife AFROC </w:t>
      </w:r>
    </w:p>
    <w:p w14:paraId="33FD0D62" w14:textId="77777777" w:rsidR="00F2505B" w:rsidRPr="00F2505B" w:rsidRDefault="00F2505B" w:rsidP="00F2505B">
      <w:pPr>
        <w:numPr>
          <w:ilvl w:val="0"/>
          <w:numId w:val="1"/>
        </w:numPr>
      </w:pPr>
      <w:r w:rsidRPr="00F2505B">
        <w:t xml:space="preserve">ROI: region-of-interest </w:t>
      </w:r>
    </w:p>
    <w:p w14:paraId="0DF7291E" w14:textId="77777777" w:rsidR="00F2505B" w:rsidRPr="00F2505B" w:rsidRDefault="00F2505B" w:rsidP="00F2505B">
      <w:pPr>
        <w:numPr>
          <w:ilvl w:val="0"/>
          <w:numId w:val="1"/>
        </w:numPr>
      </w:pPr>
      <w:r w:rsidRPr="00F2505B">
        <w:t xml:space="preserve">FOM: figure of merit or quantitative measure of performance </w:t>
      </w:r>
    </w:p>
    <w:p w14:paraId="5DF1266F" w14:textId="77777777" w:rsidR="00F2505B" w:rsidRPr="00F2505B" w:rsidRDefault="00F2505B" w:rsidP="00F2505B">
      <w:pPr>
        <w:numPr>
          <w:ilvl w:val="0"/>
          <w:numId w:val="1"/>
        </w:numPr>
      </w:pPr>
      <w:r w:rsidRPr="00F2505B">
        <w:t xml:space="preserve">FP: false positive </w:t>
      </w:r>
    </w:p>
    <w:p w14:paraId="075C558E" w14:textId="77777777" w:rsidR="00F2505B" w:rsidRPr="00F2505B" w:rsidRDefault="00F2505B" w:rsidP="00F2505B">
      <w:pPr>
        <w:numPr>
          <w:ilvl w:val="0"/>
          <w:numId w:val="1"/>
        </w:numPr>
      </w:pPr>
      <w:r w:rsidRPr="00F2505B">
        <w:t xml:space="preserve">TP: true positive </w:t>
      </w:r>
    </w:p>
    <w:p w14:paraId="7C4AEB45" w14:textId="77777777" w:rsidR="00F2505B" w:rsidRPr="00F2505B" w:rsidRDefault="00F2505B" w:rsidP="00F2505B">
      <w:pPr>
        <w:numPr>
          <w:ilvl w:val="0"/>
          <w:numId w:val="1"/>
        </w:numPr>
      </w:pPr>
      <w:r w:rsidRPr="00F2505B">
        <w:t xml:space="preserve">FPF: number of FPs divided by number of non-diseased cases </w:t>
      </w:r>
    </w:p>
    <w:p w14:paraId="6130A93B" w14:textId="77777777" w:rsidR="00F2505B" w:rsidRPr="00F2505B" w:rsidRDefault="00F2505B" w:rsidP="00F2505B">
      <w:pPr>
        <w:numPr>
          <w:ilvl w:val="0"/>
          <w:numId w:val="1"/>
        </w:numPr>
      </w:pPr>
      <w:r w:rsidRPr="00F2505B">
        <w:t xml:space="preserve">TPF: number of TPs divided by number of diseased cases </w:t>
      </w:r>
    </w:p>
    <w:p w14:paraId="22D91D51" w14:textId="77777777" w:rsidR="00F2505B" w:rsidRPr="00F2505B" w:rsidRDefault="00F2505B" w:rsidP="00F2505B">
      <w:pPr>
        <w:numPr>
          <w:ilvl w:val="0"/>
          <w:numId w:val="1"/>
        </w:numPr>
      </w:pPr>
      <w:r w:rsidRPr="00F2505B">
        <w:t xml:space="preserve">ROC curve: plot of TPF vs. FPF </w:t>
      </w:r>
    </w:p>
    <w:p w14:paraId="7E4680F1" w14:textId="77777777" w:rsidR="00F2505B" w:rsidRPr="00F2505B" w:rsidRDefault="00F2505B" w:rsidP="00F2505B">
      <w:pPr>
        <w:numPr>
          <w:ilvl w:val="0"/>
          <w:numId w:val="1"/>
        </w:numPr>
      </w:pPr>
      <w:r w:rsidRPr="00F2505B">
        <w:t xml:space="preserve">AUC: trapezoidal area under the ROC curve as estimated by the Wilcoxon statistic </w:t>
      </w:r>
    </w:p>
    <w:p w14:paraId="71CD998E" w14:textId="77777777" w:rsidR="00F2505B" w:rsidRPr="00F2505B" w:rsidRDefault="00F2505B" w:rsidP="00F2505B">
      <w:pPr>
        <w:numPr>
          <w:ilvl w:val="0"/>
          <w:numId w:val="1"/>
        </w:numPr>
      </w:pPr>
      <w:r w:rsidRPr="00F2505B">
        <w:t xml:space="preserve">NL: non-lesion localization, of which FP is a special case, i.e., a mark that does not correctly locate any existing localized lesion(s) </w:t>
      </w:r>
    </w:p>
    <w:p w14:paraId="7788CE19" w14:textId="77777777" w:rsidR="00F2505B" w:rsidRPr="00F2505B" w:rsidRDefault="00F2505B" w:rsidP="00F2505B">
      <w:pPr>
        <w:numPr>
          <w:ilvl w:val="0"/>
          <w:numId w:val="1"/>
        </w:numPr>
      </w:pPr>
      <w:r w:rsidRPr="00F2505B">
        <w:t xml:space="preserve">LL: lesion localization, of which TP is a special case, i.e., a mark that correctly locates an existing localized lesion </w:t>
      </w:r>
    </w:p>
    <w:p w14:paraId="56579C7A" w14:textId="77777777" w:rsidR="00F2505B" w:rsidRPr="00F2505B" w:rsidRDefault="00F2505B" w:rsidP="00F2505B">
      <w:pPr>
        <w:numPr>
          <w:ilvl w:val="0"/>
          <w:numId w:val="1"/>
        </w:numPr>
      </w:pPr>
      <w:r w:rsidRPr="00F2505B">
        <w:t xml:space="preserve">LLF: number of LLs divided by the total number of lesions </w:t>
      </w:r>
    </w:p>
    <w:p w14:paraId="7A1AD6D9" w14:textId="77777777" w:rsidR="00F2505B" w:rsidRPr="00F2505B" w:rsidRDefault="00F2505B" w:rsidP="00F2505B">
      <w:pPr>
        <w:numPr>
          <w:ilvl w:val="0"/>
          <w:numId w:val="1"/>
        </w:numPr>
      </w:pPr>
      <w:r w:rsidRPr="00F2505B">
        <w:t xml:space="preserve">NLF: number of NLs divided by the total number of cases </w:t>
      </w:r>
    </w:p>
    <w:p w14:paraId="72B13D90" w14:textId="77777777" w:rsidR="00F2505B" w:rsidRPr="00F2505B" w:rsidRDefault="00F2505B" w:rsidP="00F2505B">
      <w:pPr>
        <w:numPr>
          <w:ilvl w:val="0"/>
          <w:numId w:val="1"/>
        </w:numPr>
      </w:pPr>
      <w:r w:rsidRPr="00F2505B">
        <w:t xml:space="preserve">FROC curve: plot of LLF vs. NLF </w:t>
      </w:r>
    </w:p>
    <w:p w14:paraId="1493AB89" w14:textId="77777777" w:rsidR="00F2505B" w:rsidRPr="00F2505B" w:rsidRDefault="00F2505B" w:rsidP="00F2505B">
      <w:pPr>
        <w:numPr>
          <w:ilvl w:val="0"/>
          <w:numId w:val="1"/>
        </w:numPr>
      </w:pPr>
      <w:r w:rsidRPr="00F2505B">
        <w:t xml:space="preserve">AFROC curve: plot of LLF vs. FPF, where FPF is inferred using highest rating of NL marks on non-diseased cases only </w:t>
      </w:r>
    </w:p>
    <w:p w14:paraId="002861BE" w14:textId="77777777" w:rsidR="00F2505B" w:rsidRPr="00F2505B" w:rsidRDefault="00F2505B" w:rsidP="00F2505B">
      <w:pPr>
        <w:numPr>
          <w:ilvl w:val="0"/>
          <w:numId w:val="1"/>
        </w:numPr>
      </w:pPr>
      <w:r w:rsidRPr="00F2505B">
        <w:t xml:space="preserve">AFROC1 curve: plot of LLF vs. FPF1, where FPF1 is inferred using highest rating of NL marks on all cases </w:t>
      </w:r>
    </w:p>
    <w:p w14:paraId="283A67A1" w14:textId="77777777" w:rsidR="00F2505B" w:rsidRPr="00F2505B" w:rsidRDefault="00F2505B" w:rsidP="00F2505B">
      <w:pPr>
        <w:numPr>
          <w:ilvl w:val="0"/>
          <w:numId w:val="1"/>
        </w:numPr>
      </w:pPr>
      <w:r w:rsidRPr="00F2505B">
        <w:t xml:space="preserve">JAFROC FOM: trapezoidal area under AFROC curve </w:t>
      </w:r>
    </w:p>
    <w:p w14:paraId="63A64868" w14:textId="77777777" w:rsidR="00F2505B" w:rsidRPr="00F2505B" w:rsidRDefault="00F2505B" w:rsidP="00F2505B">
      <w:pPr>
        <w:numPr>
          <w:ilvl w:val="0"/>
          <w:numId w:val="1"/>
        </w:numPr>
      </w:pPr>
      <w:r w:rsidRPr="00F2505B">
        <w:t xml:space="preserve">JAFROC1 FOM: trapezoidal area under AFROC1 curve </w:t>
      </w:r>
    </w:p>
    <w:p w14:paraId="7D34997D" w14:textId="77777777" w:rsidR="00F2505B" w:rsidRPr="00F2505B" w:rsidRDefault="00F2505B" w:rsidP="00F2505B">
      <w:pPr>
        <w:numPr>
          <w:ilvl w:val="0"/>
          <w:numId w:val="1"/>
        </w:numPr>
      </w:pPr>
      <w:r w:rsidRPr="00F2505B">
        <w:lastRenderedPageBreak/>
        <w:t xml:space="preserve">CI: confidence interval </w:t>
      </w:r>
    </w:p>
    <w:p w14:paraId="65F15D33" w14:textId="77777777" w:rsidR="00F2505B" w:rsidRPr="00F2505B" w:rsidRDefault="00F2505B" w:rsidP="00F2505B">
      <w:pPr>
        <w:numPr>
          <w:ilvl w:val="0"/>
          <w:numId w:val="1"/>
        </w:numPr>
      </w:pPr>
      <w:r w:rsidRPr="00F2505B">
        <w:t xml:space="preserve">SP: specificity </w:t>
      </w:r>
    </w:p>
    <w:p w14:paraId="7791530D" w14:textId="77777777" w:rsidR="00F2505B" w:rsidRPr="00F2505B" w:rsidRDefault="00F2505B" w:rsidP="00F2505B">
      <w:pPr>
        <w:numPr>
          <w:ilvl w:val="0"/>
          <w:numId w:val="1"/>
        </w:numPr>
      </w:pPr>
      <w:r w:rsidRPr="00F2505B">
        <w:t xml:space="preserve">SE: sensitivity </w:t>
      </w:r>
    </w:p>
    <w:p w14:paraId="1D2C1EA6" w14:textId="77777777" w:rsidR="00F2505B" w:rsidRPr="00F2505B" w:rsidRDefault="00F2505B" w:rsidP="00F2505B">
      <w:pPr>
        <w:numPr>
          <w:ilvl w:val="0"/>
          <w:numId w:val="1"/>
        </w:numPr>
      </w:pPr>
      <w:r w:rsidRPr="00F2505B">
        <w:t xml:space="preserve">I: total number of modalities, indexed by </w:t>
      </w:r>
      <w:proofErr w:type="spellStart"/>
      <w:r w:rsidRPr="00F2505B">
        <w:rPr>
          <w:i/>
          <w:iCs/>
        </w:rPr>
        <w:t>i</w:t>
      </w:r>
      <w:proofErr w:type="spellEnd"/>
      <w:r w:rsidRPr="00F2505B">
        <w:t xml:space="preserve">; </w:t>
      </w:r>
      <w:r w:rsidRPr="00F2505B">
        <w:rPr>
          <w:i/>
          <w:iCs/>
        </w:rPr>
        <w:t>I</w:t>
      </w:r>
      <w:r w:rsidRPr="00F2505B">
        <w:t xml:space="preserve"> must be at least 2 to perform the null hypothesis testing </w:t>
      </w:r>
    </w:p>
    <w:p w14:paraId="40A082C6" w14:textId="77777777" w:rsidR="00F2505B" w:rsidRPr="00F2505B" w:rsidRDefault="00F2505B" w:rsidP="00F2505B">
      <w:pPr>
        <w:numPr>
          <w:ilvl w:val="0"/>
          <w:numId w:val="1"/>
        </w:numPr>
      </w:pPr>
      <w:r w:rsidRPr="00F2505B">
        <w:t xml:space="preserve">J: total number of readers, indexed by </w:t>
      </w:r>
      <w:r w:rsidRPr="00F2505B">
        <w:rPr>
          <w:i/>
          <w:iCs/>
        </w:rPr>
        <w:t>j</w:t>
      </w:r>
      <w:r w:rsidRPr="00F2505B">
        <w:t xml:space="preserve"> </w:t>
      </w:r>
    </w:p>
    <w:p w14:paraId="68C5AFCF" w14:textId="77777777" w:rsidR="00F2505B" w:rsidRPr="00F2505B" w:rsidRDefault="00F2505B" w:rsidP="00F2505B">
      <w:pPr>
        <w:numPr>
          <w:ilvl w:val="0"/>
          <w:numId w:val="1"/>
        </w:numPr>
      </w:pPr>
      <w:r w:rsidRPr="00F2505B">
        <w:t xml:space="preserve">K1: total number of non-diseased cases, indexed by </w:t>
      </w:r>
      <w:r w:rsidRPr="00F2505B">
        <w:rPr>
          <w:i/>
          <w:iCs/>
        </w:rPr>
        <w:t>k1</w:t>
      </w:r>
      <w:r w:rsidRPr="00F2505B">
        <w:t xml:space="preserve"> </w:t>
      </w:r>
    </w:p>
    <w:p w14:paraId="02F675CA" w14:textId="77777777" w:rsidR="00F2505B" w:rsidRPr="00F2505B" w:rsidRDefault="00F2505B" w:rsidP="00F2505B">
      <w:pPr>
        <w:numPr>
          <w:ilvl w:val="0"/>
          <w:numId w:val="1"/>
        </w:numPr>
      </w:pPr>
      <w:r w:rsidRPr="00F2505B">
        <w:t xml:space="preserve">K2: total number of diseased cases, indexed by </w:t>
      </w:r>
      <w:r w:rsidRPr="00F2505B">
        <w:rPr>
          <w:i/>
          <w:iCs/>
        </w:rPr>
        <w:t>k2</w:t>
      </w:r>
      <w:r w:rsidRPr="00F2505B">
        <w:t xml:space="preserve"> </w:t>
      </w:r>
    </w:p>
    <w:p w14:paraId="441174D7" w14:textId="77777777" w:rsidR="00F2505B" w:rsidRPr="00F2505B" w:rsidRDefault="00F2505B" w:rsidP="00F2505B">
      <w:pPr>
        <w:numPr>
          <w:ilvl w:val="0"/>
          <w:numId w:val="1"/>
        </w:numPr>
      </w:pPr>
      <w:r w:rsidRPr="00F2505B">
        <w:t xml:space="preserve">K: total number of cases, </w:t>
      </w:r>
      <w:r w:rsidRPr="00F2505B">
        <w:rPr>
          <w:i/>
          <w:iCs/>
        </w:rPr>
        <w:t>K = K1 + K2</w:t>
      </w:r>
      <w:r w:rsidRPr="00F2505B">
        <w:t xml:space="preserve">, indexed by </w:t>
      </w:r>
      <w:r w:rsidRPr="00F2505B">
        <w:rPr>
          <w:i/>
          <w:iCs/>
        </w:rPr>
        <w:t>k</w:t>
      </w:r>
      <w:r w:rsidRPr="00F2505B">
        <w:t xml:space="preserve"> </w:t>
      </w:r>
    </w:p>
    <w:p w14:paraId="6CBC2742" w14:textId="77777777" w:rsidR="00F2505B" w:rsidRPr="00F2505B" w:rsidRDefault="00F2505B" w:rsidP="00F2505B">
      <w:pPr>
        <w:numPr>
          <w:ilvl w:val="0"/>
          <w:numId w:val="1"/>
        </w:numPr>
      </w:pPr>
      <w:proofErr w:type="spellStart"/>
      <w:proofErr w:type="gramStart"/>
      <w:r w:rsidRPr="00F2505B">
        <w:t>nNL</w:t>
      </w:r>
      <w:proofErr w:type="spellEnd"/>
      <w:proofErr w:type="gramEnd"/>
      <w:r w:rsidRPr="00F2505B">
        <w:t xml:space="preserve">: maximum number of NL marks per case in dataset, indexed by </w:t>
      </w:r>
      <w:r w:rsidRPr="00F2505B">
        <w:rPr>
          <w:i/>
          <w:iCs/>
        </w:rPr>
        <w:t>n</w:t>
      </w:r>
      <w:r w:rsidRPr="00F2505B">
        <w:t xml:space="preserve"> </w:t>
      </w:r>
    </w:p>
    <w:p w14:paraId="093B06F1" w14:textId="77777777" w:rsidR="00F2505B" w:rsidRPr="00F2505B" w:rsidRDefault="00F2505B" w:rsidP="00F2505B">
      <w:pPr>
        <w:numPr>
          <w:ilvl w:val="0"/>
          <w:numId w:val="1"/>
        </w:numPr>
      </w:pPr>
      <w:proofErr w:type="spellStart"/>
      <w:proofErr w:type="gramStart"/>
      <w:r w:rsidRPr="00F2505B">
        <w:t>sLL</w:t>
      </w:r>
      <w:proofErr w:type="spellEnd"/>
      <w:proofErr w:type="gramEnd"/>
      <w:r w:rsidRPr="00F2505B">
        <w:t xml:space="preserve">: maximum number of LL marks per case in dataset , indexed by </w:t>
      </w:r>
      <w:r w:rsidRPr="00F2505B">
        <w:rPr>
          <w:i/>
          <w:iCs/>
        </w:rPr>
        <w:t>s</w:t>
      </w:r>
      <w:r w:rsidRPr="00F2505B">
        <w:t xml:space="preserve"> </w:t>
      </w:r>
    </w:p>
    <w:p w14:paraId="3885F7AF" w14:textId="77777777" w:rsidR="00F2505B" w:rsidRPr="00F2505B" w:rsidRDefault="00F2505B" w:rsidP="00F2505B">
      <w:pPr>
        <w:rPr>
          <w:b/>
          <w:bCs/>
        </w:rPr>
      </w:pPr>
      <w:r w:rsidRPr="00F2505B">
        <w:rPr>
          <w:b/>
          <w:bCs/>
        </w:rPr>
        <w:t>Dataset</w:t>
      </w:r>
    </w:p>
    <w:p w14:paraId="067BCDE5" w14:textId="77777777" w:rsidR="00F2505B" w:rsidRPr="00F2505B" w:rsidRDefault="00F2505B" w:rsidP="00F2505B">
      <w:r w:rsidRPr="00F2505B">
        <w:t xml:space="preserve">Dataset, an R object, can be created by the users or read from an external data file with specified format that is described in next section. </w:t>
      </w:r>
      <w:r w:rsidRPr="00F2505B">
        <w:rPr>
          <w:b/>
          <w:bCs/>
        </w:rPr>
        <w:t>Note</w:t>
      </w:r>
      <w:r w:rsidRPr="00F2505B">
        <w:t xml:space="preserve"> that the word "dataset" used in this whole package represents the R object with following structure.</w:t>
      </w:r>
    </w:p>
    <w:p w14:paraId="56966B15" w14:textId="77777777" w:rsidR="00F2505B" w:rsidRPr="00F2505B" w:rsidRDefault="00F2505B" w:rsidP="00F2505B">
      <w:pPr>
        <w:rPr>
          <w:b/>
          <w:bCs/>
          <w:i/>
          <w:iCs/>
        </w:rPr>
      </w:pPr>
      <w:r w:rsidRPr="00F2505B">
        <w:rPr>
          <w:b/>
          <w:bCs/>
          <w:i/>
          <w:iCs/>
        </w:rPr>
        <w:t>Data structure</w:t>
      </w:r>
    </w:p>
    <w:p w14:paraId="6396FADD" w14:textId="77777777" w:rsidR="00F2505B" w:rsidRPr="00F2505B" w:rsidRDefault="00F2505B" w:rsidP="00F2505B">
      <w:r w:rsidRPr="00F2505B">
        <w:t xml:space="preserve">The structure of the dataset used in analysis functions is an R list containing 9 elements as follows. </w:t>
      </w:r>
      <w:r w:rsidRPr="00F2505B">
        <w:rPr>
          <w:b/>
          <w:bCs/>
        </w:rPr>
        <w:t>Note</w:t>
      </w:r>
      <w:r w:rsidRPr="00F2505B">
        <w:t xml:space="preserve"> that -</w:t>
      </w:r>
      <w:proofErr w:type="spellStart"/>
      <w:r w:rsidRPr="00F2505B">
        <w:t>Inf</w:t>
      </w:r>
      <w:proofErr w:type="spellEnd"/>
      <w:r w:rsidRPr="00F2505B">
        <w:t xml:space="preserve"> is assigned to any missing/</w:t>
      </w:r>
      <w:proofErr w:type="spellStart"/>
      <w:r w:rsidRPr="00F2505B">
        <w:t>unavailabe</w:t>
      </w:r>
      <w:proofErr w:type="spellEnd"/>
      <w:r w:rsidRPr="00F2505B">
        <w:t xml:space="preserve"> element.</w:t>
      </w:r>
    </w:p>
    <w:p w14:paraId="3222E241" w14:textId="77777777" w:rsidR="00F2505B" w:rsidRPr="00F2505B" w:rsidRDefault="00F2505B" w:rsidP="00F2505B">
      <w:pPr>
        <w:numPr>
          <w:ilvl w:val="0"/>
          <w:numId w:val="2"/>
        </w:numPr>
      </w:pPr>
      <w:r w:rsidRPr="00F2505B">
        <w:rPr>
          <w:b/>
          <w:bCs/>
        </w:rPr>
        <w:t>NL</w:t>
      </w:r>
      <w:r w:rsidRPr="00F2505B">
        <w:t xml:space="preserve">: a [I, J, K, </w:t>
      </w:r>
      <w:proofErr w:type="spellStart"/>
      <w:r w:rsidRPr="00F2505B">
        <w:t>nNL</w:t>
      </w:r>
      <w:proofErr w:type="spellEnd"/>
      <w:r w:rsidRPr="00F2505B">
        <w:t xml:space="preserve">] floating-point array that contains the ratings of all NL marks. For ROC datasets FP ratings are assigned to </w:t>
      </w:r>
      <w:r w:rsidRPr="00F2505B">
        <w:rPr>
          <w:b/>
          <w:bCs/>
        </w:rPr>
        <w:t>NL</w:t>
      </w:r>
      <w:r w:rsidRPr="00F2505B">
        <w:t xml:space="preserve"> with </w:t>
      </w:r>
      <w:r w:rsidRPr="00F2505B">
        <w:rPr>
          <w:i/>
          <w:iCs/>
        </w:rPr>
        <w:t>n = 1</w:t>
      </w:r>
      <w:r w:rsidRPr="00F2505B">
        <w:t xml:space="preserve">. </w:t>
      </w:r>
    </w:p>
    <w:p w14:paraId="7F4E95A6" w14:textId="77777777" w:rsidR="00F2505B" w:rsidRPr="00F2505B" w:rsidRDefault="00F2505B" w:rsidP="00F2505B">
      <w:pPr>
        <w:numPr>
          <w:ilvl w:val="0"/>
          <w:numId w:val="2"/>
        </w:numPr>
      </w:pPr>
      <w:r w:rsidRPr="00F2505B">
        <w:rPr>
          <w:b/>
          <w:bCs/>
        </w:rPr>
        <w:t>LL</w:t>
      </w:r>
      <w:r w:rsidRPr="00F2505B">
        <w:t xml:space="preserve">: a [I, J, K2, </w:t>
      </w:r>
      <w:proofErr w:type="spellStart"/>
      <w:r w:rsidRPr="00F2505B">
        <w:t>sLL</w:t>
      </w:r>
      <w:proofErr w:type="spellEnd"/>
      <w:r w:rsidRPr="00F2505B">
        <w:t xml:space="preserve">] floating-point array that contains the ratings of all LL marks. For ROC datasets TP ratings are assigned to </w:t>
      </w:r>
      <w:r w:rsidRPr="00F2505B">
        <w:rPr>
          <w:b/>
          <w:bCs/>
        </w:rPr>
        <w:t>LL</w:t>
      </w:r>
      <w:r w:rsidRPr="00F2505B">
        <w:t xml:space="preserve"> with </w:t>
      </w:r>
      <w:r w:rsidRPr="00F2505B">
        <w:rPr>
          <w:i/>
          <w:iCs/>
        </w:rPr>
        <w:t>s = 1</w:t>
      </w:r>
      <w:r w:rsidRPr="00F2505B">
        <w:t xml:space="preserve">. </w:t>
      </w:r>
    </w:p>
    <w:p w14:paraId="04D010CC" w14:textId="77777777" w:rsidR="00F2505B" w:rsidRPr="00F2505B" w:rsidRDefault="00F2505B" w:rsidP="00F2505B">
      <w:pPr>
        <w:numPr>
          <w:ilvl w:val="0"/>
          <w:numId w:val="2"/>
        </w:numPr>
      </w:pPr>
      <w:proofErr w:type="spellStart"/>
      <w:proofErr w:type="gramStart"/>
      <w:r w:rsidRPr="00F2505B">
        <w:rPr>
          <w:b/>
          <w:bCs/>
        </w:rPr>
        <w:t>lesionNum</w:t>
      </w:r>
      <w:proofErr w:type="spellEnd"/>
      <w:proofErr w:type="gramEnd"/>
      <w:r w:rsidRPr="00F2505B">
        <w:t xml:space="preserve">: a [K2] integer array, with elements indicating the number of lesions in each diseased case. </w:t>
      </w:r>
    </w:p>
    <w:p w14:paraId="3D210F97" w14:textId="77777777" w:rsidR="00F2505B" w:rsidRPr="00F2505B" w:rsidRDefault="00F2505B" w:rsidP="00F2505B">
      <w:pPr>
        <w:numPr>
          <w:ilvl w:val="0"/>
          <w:numId w:val="2"/>
        </w:numPr>
      </w:pPr>
      <w:proofErr w:type="spellStart"/>
      <w:proofErr w:type="gramStart"/>
      <w:r w:rsidRPr="00F2505B">
        <w:rPr>
          <w:b/>
          <w:bCs/>
        </w:rPr>
        <w:t>lesionID</w:t>
      </w:r>
      <w:proofErr w:type="spellEnd"/>
      <w:proofErr w:type="gramEnd"/>
      <w:r w:rsidRPr="00F2505B">
        <w:t xml:space="preserve">: a [K2, </w:t>
      </w:r>
      <w:proofErr w:type="spellStart"/>
      <w:r w:rsidRPr="00F2505B">
        <w:t>sLL</w:t>
      </w:r>
      <w:proofErr w:type="spellEnd"/>
      <w:r w:rsidRPr="00F2505B">
        <w:t xml:space="preserve">] integer array. </w:t>
      </w:r>
      <w:r w:rsidRPr="00F2505B">
        <w:rPr>
          <w:b/>
          <w:bCs/>
        </w:rPr>
        <w:t>Note</w:t>
      </w:r>
      <w:r w:rsidRPr="00F2505B">
        <w:t xml:space="preserve"> that ratings of lesions in </w:t>
      </w:r>
      <w:r w:rsidRPr="00F2505B">
        <w:rPr>
          <w:b/>
          <w:bCs/>
        </w:rPr>
        <w:t>LL</w:t>
      </w:r>
      <w:r w:rsidRPr="00F2505B">
        <w:t xml:space="preserve"> must appear in the same sequence as </w:t>
      </w:r>
      <w:proofErr w:type="spellStart"/>
      <w:r w:rsidRPr="00F2505B">
        <w:rPr>
          <w:b/>
          <w:bCs/>
        </w:rPr>
        <w:t>lesionID</w:t>
      </w:r>
      <w:proofErr w:type="spellEnd"/>
      <w:r w:rsidRPr="00F2505B">
        <w:t xml:space="preserve"> for that case. For example, if the </w:t>
      </w:r>
      <w:proofErr w:type="spellStart"/>
      <w:r w:rsidRPr="00F2505B">
        <w:rPr>
          <w:b/>
          <w:bCs/>
        </w:rPr>
        <w:t>lesionID</w:t>
      </w:r>
      <w:proofErr w:type="spellEnd"/>
      <w:r w:rsidRPr="00F2505B">
        <w:t xml:space="preserve"> field for the first diseased case is </w:t>
      </w:r>
      <w:proofErr w:type="gramStart"/>
      <w:r w:rsidRPr="00F2505B">
        <w:t>c(</w:t>
      </w:r>
      <w:proofErr w:type="gramEnd"/>
      <w:r w:rsidRPr="00F2505B">
        <w:t xml:space="preserve">4, 2, 3, 1), i.e., there are 4 lesion on this case labeled 4,3 2 and 1, the ratings in </w:t>
      </w:r>
      <w:r w:rsidRPr="00F2505B">
        <w:rPr>
          <w:b/>
          <w:bCs/>
        </w:rPr>
        <w:t>LL</w:t>
      </w:r>
      <w:r w:rsidRPr="00F2505B">
        <w:t xml:space="preserve"> for this case must appear in the same sequence, with the first rating corresponding to the lesion labeled 4, the second corresponding to the lesion labeled 2, etc. </w:t>
      </w:r>
    </w:p>
    <w:p w14:paraId="385FF783" w14:textId="77777777" w:rsidR="00F2505B" w:rsidRPr="00F2505B" w:rsidRDefault="00F2505B" w:rsidP="00F2505B">
      <w:pPr>
        <w:numPr>
          <w:ilvl w:val="0"/>
          <w:numId w:val="2"/>
        </w:numPr>
      </w:pPr>
      <w:proofErr w:type="spellStart"/>
      <w:proofErr w:type="gramStart"/>
      <w:r w:rsidRPr="00F2505B">
        <w:rPr>
          <w:b/>
          <w:bCs/>
        </w:rPr>
        <w:t>lesionWeight</w:t>
      </w:r>
      <w:proofErr w:type="spellEnd"/>
      <w:proofErr w:type="gramEnd"/>
      <w:r w:rsidRPr="00F2505B">
        <w:t xml:space="preserve">: a floating point [K2, </w:t>
      </w:r>
      <w:proofErr w:type="spellStart"/>
      <w:r w:rsidRPr="00F2505B">
        <w:t>sLL</w:t>
      </w:r>
      <w:proofErr w:type="spellEnd"/>
      <w:r w:rsidRPr="00F2505B">
        <w:t xml:space="preserve">] array , representing the relative importance of detecting each lesion. For each case, the weights must sum to unity. If zero is assigned to all elements of this array, then the software assigns equal weighting. </w:t>
      </w:r>
    </w:p>
    <w:p w14:paraId="54A72665" w14:textId="77777777" w:rsidR="00F2505B" w:rsidRPr="00F2505B" w:rsidRDefault="00F2505B" w:rsidP="00F2505B">
      <w:pPr>
        <w:numPr>
          <w:ilvl w:val="0"/>
          <w:numId w:val="2"/>
        </w:numPr>
      </w:pPr>
      <w:proofErr w:type="spellStart"/>
      <w:proofErr w:type="gramStart"/>
      <w:r w:rsidRPr="00F2505B">
        <w:rPr>
          <w:b/>
          <w:bCs/>
        </w:rPr>
        <w:t>maxNL</w:t>
      </w:r>
      <w:proofErr w:type="spellEnd"/>
      <w:proofErr w:type="gramEnd"/>
      <w:r w:rsidRPr="00F2505B">
        <w:t xml:space="preserve">: the maximum number of NL marks per case in dataset. </w:t>
      </w:r>
    </w:p>
    <w:p w14:paraId="2B78C74F" w14:textId="77777777" w:rsidR="00F2505B" w:rsidRPr="00F2505B" w:rsidRDefault="00F2505B" w:rsidP="00F2505B">
      <w:pPr>
        <w:numPr>
          <w:ilvl w:val="0"/>
          <w:numId w:val="2"/>
        </w:numPr>
      </w:pPr>
      <w:proofErr w:type="spellStart"/>
      <w:proofErr w:type="gramStart"/>
      <w:r w:rsidRPr="00F2505B">
        <w:rPr>
          <w:b/>
          <w:bCs/>
        </w:rPr>
        <w:t>dataType</w:t>
      </w:r>
      <w:proofErr w:type="spellEnd"/>
      <w:proofErr w:type="gramEnd"/>
      <w:r w:rsidRPr="00F2505B">
        <w:t xml:space="preserve">: a string variable: "ROC", "ROI" or "FROC". </w:t>
      </w:r>
    </w:p>
    <w:p w14:paraId="5382FAA3" w14:textId="77777777" w:rsidR="00F2505B" w:rsidRPr="00F2505B" w:rsidRDefault="00F2505B" w:rsidP="00F2505B">
      <w:pPr>
        <w:numPr>
          <w:ilvl w:val="0"/>
          <w:numId w:val="2"/>
        </w:numPr>
      </w:pPr>
      <w:proofErr w:type="spellStart"/>
      <w:proofErr w:type="gramStart"/>
      <w:r w:rsidRPr="00F2505B">
        <w:rPr>
          <w:b/>
          <w:bCs/>
        </w:rPr>
        <w:t>modalityID</w:t>
      </w:r>
      <w:proofErr w:type="spellEnd"/>
      <w:proofErr w:type="gramEnd"/>
      <w:r w:rsidRPr="00F2505B">
        <w:t xml:space="preserve">: a string vector of length </w:t>
      </w:r>
      <w:r w:rsidRPr="00F2505B">
        <w:rPr>
          <w:i/>
          <w:iCs/>
        </w:rPr>
        <w:t>I</w:t>
      </w:r>
      <w:r w:rsidRPr="00F2505B">
        <w:t xml:space="preserve">, which labels the modalities in the dataset. </w:t>
      </w:r>
    </w:p>
    <w:p w14:paraId="62D6305B" w14:textId="77777777" w:rsidR="00F2505B" w:rsidRPr="00F2505B" w:rsidRDefault="00F2505B" w:rsidP="00F2505B">
      <w:pPr>
        <w:numPr>
          <w:ilvl w:val="0"/>
          <w:numId w:val="2"/>
        </w:numPr>
      </w:pPr>
      <w:proofErr w:type="spellStart"/>
      <w:proofErr w:type="gramStart"/>
      <w:r w:rsidRPr="00F2505B">
        <w:rPr>
          <w:b/>
          <w:bCs/>
        </w:rPr>
        <w:t>readerID</w:t>
      </w:r>
      <w:proofErr w:type="spellEnd"/>
      <w:proofErr w:type="gramEnd"/>
      <w:r w:rsidRPr="00F2505B">
        <w:t xml:space="preserve">: a string vector of length </w:t>
      </w:r>
      <w:r w:rsidRPr="00F2505B">
        <w:rPr>
          <w:i/>
          <w:iCs/>
        </w:rPr>
        <w:t>J</w:t>
      </w:r>
      <w:r w:rsidRPr="00F2505B">
        <w:t xml:space="preserve">, which contains the ID of each reader. </w:t>
      </w:r>
      <w:r w:rsidRPr="00F2505B">
        <w:rPr>
          <w:b/>
          <w:bCs/>
        </w:rPr>
        <w:t>Note</w:t>
      </w:r>
      <w:r w:rsidRPr="00F2505B">
        <w:t xml:space="preserve"> that the order of elements in </w:t>
      </w:r>
      <w:proofErr w:type="spellStart"/>
      <w:r w:rsidRPr="00F2505B">
        <w:rPr>
          <w:b/>
          <w:bCs/>
        </w:rPr>
        <w:t>modalityID</w:t>
      </w:r>
      <w:proofErr w:type="spellEnd"/>
      <w:r w:rsidRPr="00F2505B">
        <w:t xml:space="preserve"> and </w:t>
      </w:r>
      <w:proofErr w:type="spellStart"/>
      <w:r w:rsidRPr="00F2505B">
        <w:rPr>
          <w:b/>
          <w:bCs/>
        </w:rPr>
        <w:t>readerID</w:t>
      </w:r>
      <w:proofErr w:type="spellEnd"/>
      <w:r w:rsidRPr="00F2505B">
        <w:t xml:space="preserve"> must match that in </w:t>
      </w:r>
      <w:r w:rsidRPr="00F2505B">
        <w:rPr>
          <w:b/>
          <w:bCs/>
        </w:rPr>
        <w:t>NL</w:t>
      </w:r>
      <w:r w:rsidRPr="00F2505B">
        <w:t xml:space="preserve"> and </w:t>
      </w:r>
      <w:r w:rsidRPr="00F2505B">
        <w:rPr>
          <w:b/>
          <w:bCs/>
        </w:rPr>
        <w:t>LL</w:t>
      </w:r>
      <w:r w:rsidRPr="00F2505B">
        <w:t xml:space="preserve">. For example, </w:t>
      </w:r>
      <w:proofErr w:type="gramStart"/>
      <w:r w:rsidRPr="00F2505B">
        <w:t>NL[</w:t>
      </w:r>
      <w:proofErr w:type="gramEnd"/>
      <w:r w:rsidRPr="00F2505B">
        <w:t xml:space="preserve">1, 2, , ] indicates the ratings of the reader with the second ID in </w:t>
      </w:r>
      <w:proofErr w:type="spellStart"/>
      <w:r w:rsidRPr="00F2505B">
        <w:rPr>
          <w:b/>
          <w:bCs/>
        </w:rPr>
        <w:t>readerID</w:t>
      </w:r>
      <w:proofErr w:type="spellEnd"/>
      <w:r w:rsidRPr="00F2505B">
        <w:t xml:space="preserve"> using the modality with the first ID in </w:t>
      </w:r>
      <w:proofErr w:type="spellStart"/>
      <w:r w:rsidRPr="00F2505B">
        <w:rPr>
          <w:b/>
          <w:bCs/>
        </w:rPr>
        <w:t>modalityID</w:t>
      </w:r>
      <w:proofErr w:type="spellEnd"/>
      <w:r w:rsidRPr="00F2505B">
        <w:t xml:space="preserve">. </w:t>
      </w:r>
    </w:p>
    <w:p w14:paraId="4E09F789" w14:textId="77777777" w:rsidR="00F2505B" w:rsidRPr="00F2505B" w:rsidRDefault="00F2505B" w:rsidP="00F2505B">
      <w:pPr>
        <w:rPr>
          <w:b/>
          <w:bCs/>
          <w:i/>
          <w:iCs/>
        </w:rPr>
      </w:pPr>
      <w:r w:rsidRPr="00F2505B">
        <w:rPr>
          <w:b/>
          <w:bCs/>
          <w:i/>
          <w:iCs/>
        </w:rPr>
        <w:t>Data file format</w:t>
      </w:r>
    </w:p>
    <w:p w14:paraId="6F6A32DC" w14:textId="77777777" w:rsidR="00F2505B" w:rsidRPr="00F2505B" w:rsidRDefault="00F2505B" w:rsidP="00F2505B">
      <w:r w:rsidRPr="00F2505B">
        <w:t xml:space="preserve">The package reads JAFROC, OR-DBM MRMC (ROC data only) and </w:t>
      </w:r>
      <w:proofErr w:type="spellStart"/>
      <w:r w:rsidRPr="00F2505B">
        <w:t>iMRMC</w:t>
      </w:r>
      <w:proofErr w:type="spellEnd"/>
      <w:r w:rsidRPr="00F2505B">
        <w:t xml:space="preserve"> (ROC data only) data files. The data can be imported by using the function </w:t>
      </w:r>
      <w:hyperlink r:id="rId8" w:history="1">
        <w:proofErr w:type="spellStart"/>
        <w:r w:rsidRPr="00F2505B">
          <w:rPr>
            <w:rStyle w:val="Hyperlink"/>
          </w:rPr>
          <w:t>ReadDataFile</w:t>
        </w:r>
        <w:proofErr w:type="spellEnd"/>
      </w:hyperlink>
      <w:r w:rsidRPr="00F2505B">
        <w:t>.</w:t>
      </w:r>
    </w:p>
    <w:p w14:paraId="582E17EF" w14:textId="77777777" w:rsidR="00F2505B" w:rsidRPr="00F2505B" w:rsidRDefault="00F2505B" w:rsidP="00F2505B">
      <w:pPr>
        <w:rPr>
          <w:b/>
          <w:bCs/>
        </w:rPr>
      </w:pPr>
      <w:r w:rsidRPr="00F2505B">
        <w:rPr>
          <w:b/>
          <w:bCs/>
        </w:rPr>
        <w:t>JAFROC data file format</w:t>
      </w:r>
    </w:p>
    <w:p w14:paraId="7B5908F5" w14:textId="77777777" w:rsidR="00F2505B" w:rsidRPr="00F2505B" w:rsidRDefault="00F2505B" w:rsidP="00F2505B">
      <w:r w:rsidRPr="00F2505B">
        <w:t>The JAFROC data file is an Excel file containing three worksheets (*.</w:t>
      </w:r>
      <w:proofErr w:type="spellStart"/>
      <w:r w:rsidRPr="00F2505B">
        <w:t>xls</w:t>
      </w:r>
      <w:proofErr w:type="spellEnd"/>
      <w:r w:rsidRPr="00F2505B">
        <w:t xml:space="preserve"> and *</w:t>
      </w:r>
      <w:proofErr w:type="gramStart"/>
      <w:r w:rsidRPr="00F2505B">
        <w:t>.</w:t>
      </w:r>
      <w:proofErr w:type="spellStart"/>
      <w:r w:rsidRPr="00F2505B">
        <w:t>xlsx</w:t>
      </w:r>
      <w:proofErr w:type="spellEnd"/>
      <w:proofErr w:type="gramEnd"/>
      <w:r w:rsidRPr="00F2505B">
        <w:t xml:space="preserve"> are supported): (1) the Truth worksheet, (2) the TP or lesion localization worksheet and (3) the FP or non-lesion localization worksheet. Except for the Truth worksheet, where each case must occur at least once, the number of rows in the other worksheets is variable.</w:t>
      </w:r>
    </w:p>
    <w:p w14:paraId="21B996BE" w14:textId="77777777" w:rsidR="00F2505B" w:rsidRPr="00F2505B" w:rsidRDefault="00F2505B" w:rsidP="00F2505B">
      <w:pPr>
        <w:numPr>
          <w:ilvl w:val="0"/>
          <w:numId w:val="3"/>
        </w:numPr>
      </w:pPr>
      <w:r w:rsidRPr="00F2505B">
        <w:t xml:space="preserve">Truth worksheet consists of </w:t>
      </w:r>
    </w:p>
    <w:p w14:paraId="67D8B4B0" w14:textId="77777777" w:rsidR="00F2505B" w:rsidRPr="00F2505B" w:rsidRDefault="00F2505B" w:rsidP="00F2505B">
      <w:pPr>
        <w:numPr>
          <w:ilvl w:val="1"/>
          <w:numId w:val="3"/>
        </w:numPr>
      </w:pPr>
      <w:proofErr w:type="spellStart"/>
      <w:r w:rsidRPr="00F2505B">
        <w:t>CaseID</w:t>
      </w:r>
      <w:proofErr w:type="spellEnd"/>
      <w:r w:rsidRPr="00F2505B">
        <w:t xml:space="preserve">, an integer field uniquely labeling the cases (images). It must occur at least once for each case, and since a case may have multiple lesions, it can occur multiple times, once for each lesion. </w:t>
      </w:r>
    </w:p>
    <w:p w14:paraId="7F98B094" w14:textId="77777777" w:rsidR="00F2505B" w:rsidRPr="00F2505B" w:rsidRDefault="00F2505B" w:rsidP="00F2505B">
      <w:pPr>
        <w:numPr>
          <w:ilvl w:val="1"/>
          <w:numId w:val="3"/>
        </w:numPr>
      </w:pPr>
      <w:proofErr w:type="spellStart"/>
      <w:r w:rsidRPr="00F2505B">
        <w:t>LesionID</w:t>
      </w:r>
      <w:proofErr w:type="spellEnd"/>
      <w:r w:rsidRPr="00F2505B">
        <w:t xml:space="preserve">, an integer field uniquely labeling the lesions in each case. This field is zero for non-diseased cases. </w:t>
      </w:r>
    </w:p>
    <w:p w14:paraId="1FBB2C82" w14:textId="77777777" w:rsidR="00F2505B" w:rsidRPr="00F2505B" w:rsidRDefault="00F2505B" w:rsidP="00F2505B">
      <w:pPr>
        <w:numPr>
          <w:ilvl w:val="1"/>
          <w:numId w:val="3"/>
        </w:numPr>
      </w:pPr>
      <w:r w:rsidRPr="00F2505B">
        <w:t xml:space="preserve">Weight, a floating-point field, which is the relative importance of detecting each lesion. This field is zero for non-diseased cases and for equally weighted lesions; otherwise the weights must sum to unity for each case. Unless a weighted figure of merit is selected, this field is irrelevant. </w:t>
      </w:r>
    </w:p>
    <w:p w14:paraId="6AA72BC0" w14:textId="77777777" w:rsidR="00F2505B" w:rsidRPr="00F2505B" w:rsidRDefault="00F2505B" w:rsidP="00F2505B">
      <w:pPr>
        <w:numPr>
          <w:ilvl w:val="0"/>
          <w:numId w:val="3"/>
        </w:numPr>
      </w:pPr>
      <w:r w:rsidRPr="00F2505B">
        <w:t xml:space="preserve">TP worksheet consists of </w:t>
      </w:r>
    </w:p>
    <w:p w14:paraId="2A464B41" w14:textId="77777777" w:rsidR="00F2505B" w:rsidRPr="00F2505B" w:rsidRDefault="00F2505B" w:rsidP="00F2505B">
      <w:pPr>
        <w:numPr>
          <w:ilvl w:val="1"/>
          <w:numId w:val="3"/>
        </w:numPr>
      </w:pPr>
      <w:proofErr w:type="spellStart"/>
      <w:r w:rsidRPr="00F2505B">
        <w:t>ReaderID</w:t>
      </w:r>
      <w:proofErr w:type="spellEnd"/>
      <w:r w:rsidRPr="00F2505B">
        <w:t xml:space="preserve">, a string field uniquely labeling the readers (radiologists). </w:t>
      </w:r>
    </w:p>
    <w:p w14:paraId="65C1C2AB" w14:textId="77777777" w:rsidR="00F2505B" w:rsidRPr="00F2505B" w:rsidRDefault="00F2505B" w:rsidP="00F2505B">
      <w:pPr>
        <w:numPr>
          <w:ilvl w:val="1"/>
          <w:numId w:val="3"/>
        </w:numPr>
      </w:pPr>
      <w:proofErr w:type="spellStart"/>
      <w:r w:rsidRPr="00F2505B">
        <w:t>ModalityID</w:t>
      </w:r>
      <w:proofErr w:type="spellEnd"/>
      <w:r w:rsidRPr="00F2505B">
        <w:t xml:space="preserve">, a string field uniquely labeling the modalities. </w:t>
      </w:r>
    </w:p>
    <w:p w14:paraId="555613F4" w14:textId="77777777" w:rsidR="00F2505B" w:rsidRPr="00F2505B" w:rsidRDefault="00F2505B" w:rsidP="00F2505B">
      <w:pPr>
        <w:numPr>
          <w:ilvl w:val="1"/>
          <w:numId w:val="3"/>
        </w:numPr>
      </w:pPr>
      <w:proofErr w:type="spellStart"/>
      <w:r w:rsidRPr="00F2505B">
        <w:t>CaseID</w:t>
      </w:r>
      <w:proofErr w:type="spellEnd"/>
      <w:r w:rsidRPr="00F2505B">
        <w:t xml:space="preserve">, see Truth worksheet. A non-diseased case in this field will generate an error. </w:t>
      </w:r>
    </w:p>
    <w:p w14:paraId="62485ED1" w14:textId="77777777" w:rsidR="00F2505B" w:rsidRPr="00F2505B" w:rsidRDefault="00F2505B" w:rsidP="00F2505B">
      <w:pPr>
        <w:numPr>
          <w:ilvl w:val="1"/>
          <w:numId w:val="3"/>
        </w:numPr>
      </w:pPr>
      <w:proofErr w:type="spellStart"/>
      <w:r w:rsidRPr="00F2505B">
        <w:t>LesionID</w:t>
      </w:r>
      <w:proofErr w:type="spellEnd"/>
      <w:r w:rsidRPr="00F2505B">
        <w:t xml:space="preserve">, see Truth worksheet. An entry in this field that does not appear in the Truth worksheet will generate an error. It is the user's responsibility to ensure that the entries in the Truth and TP worksheets correspond to the same physical lesions. </w:t>
      </w:r>
    </w:p>
    <w:p w14:paraId="0D6A5657" w14:textId="77777777" w:rsidR="00F2505B" w:rsidRPr="00F2505B" w:rsidRDefault="00F2505B" w:rsidP="00F2505B">
      <w:pPr>
        <w:numPr>
          <w:ilvl w:val="1"/>
          <w:numId w:val="3"/>
        </w:numPr>
      </w:pPr>
      <w:proofErr w:type="spellStart"/>
      <w:r w:rsidRPr="00F2505B">
        <w:t>TP_Rating</w:t>
      </w:r>
      <w:proofErr w:type="spellEnd"/>
      <w:r w:rsidRPr="00F2505B">
        <w:t xml:space="preserve">, a positive floating-point field denoting the rating assigned to a particular lesion-localization mark, with higher numbers represent greater confidence that the location is actually a lesion. </w:t>
      </w:r>
    </w:p>
    <w:p w14:paraId="437EF5FC" w14:textId="77777777" w:rsidR="00F2505B" w:rsidRPr="00F2505B" w:rsidRDefault="00F2505B" w:rsidP="00F2505B">
      <w:pPr>
        <w:numPr>
          <w:ilvl w:val="0"/>
          <w:numId w:val="3"/>
        </w:numPr>
      </w:pPr>
      <w:r w:rsidRPr="00F2505B">
        <w:t xml:space="preserve">FP worksheet consists of </w:t>
      </w:r>
    </w:p>
    <w:p w14:paraId="78AFAF17" w14:textId="77777777" w:rsidR="00F2505B" w:rsidRPr="00F2505B" w:rsidRDefault="00F2505B" w:rsidP="00F2505B">
      <w:pPr>
        <w:numPr>
          <w:ilvl w:val="1"/>
          <w:numId w:val="3"/>
        </w:numPr>
      </w:pPr>
      <w:proofErr w:type="spellStart"/>
      <w:r w:rsidRPr="00F2505B">
        <w:t>ReaderID</w:t>
      </w:r>
      <w:proofErr w:type="spellEnd"/>
      <w:r w:rsidRPr="00F2505B">
        <w:t xml:space="preserve">, see TP worksheet. </w:t>
      </w:r>
    </w:p>
    <w:p w14:paraId="06DD10CD" w14:textId="77777777" w:rsidR="00F2505B" w:rsidRPr="00F2505B" w:rsidRDefault="00F2505B" w:rsidP="00F2505B">
      <w:pPr>
        <w:numPr>
          <w:ilvl w:val="1"/>
          <w:numId w:val="3"/>
        </w:numPr>
      </w:pPr>
      <w:proofErr w:type="spellStart"/>
      <w:r w:rsidRPr="00F2505B">
        <w:t>ModalityID</w:t>
      </w:r>
      <w:proofErr w:type="spellEnd"/>
      <w:r w:rsidRPr="00F2505B">
        <w:t xml:space="preserve">, see TP worksheet. </w:t>
      </w:r>
    </w:p>
    <w:p w14:paraId="69DA3D4B" w14:textId="77777777" w:rsidR="00F2505B" w:rsidRPr="00F2505B" w:rsidRDefault="00F2505B" w:rsidP="00F2505B">
      <w:pPr>
        <w:numPr>
          <w:ilvl w:val="1"/>
          <w:numId w:val="3"/>
        </w:numPr>
      </w:pPr>
      <w:proofErr w:type="spellStart"/>
      <w:r w:rsidRPr="00F2505B">
        <w:t>CaseID</w:t>
      </w:r>
      <w:proofErr w:type="spellEnd"/>
      <w:r w:rsidRPr="00F2505B">
        <w:t xml:space="preserve">, see TP worksheet. </w:t>
      </w:r>
    </w:p>
    <w:p w14:paraId="746E689E" w14:textId="77777777" w:rsidR="00F2505B" w:rsidRPr="00F2505B" w:rsidRDefault="00F2505B" w:rsidP="00F2505B">
      <w:pPr>
        <w:numPr>
          <w:ilvl w:val="1"/>
          <w:numId w:val="3"/>
        </w:numPr>
      </w:pPr>
      <w:proofErr w:type="spellStart"/>
      <w:r w:rsidRPr="00F2505B">
        <w:t>FP_Rating</w:t>
      </w:r>
      <w:proofErr w:type="spellEnd"/>
      <w:r w:rsidRPr="00F2505B">
        <w:t xml:space="preserve">, a positive floating-point field denoting the rating assigned to a particular lesion-localization mark, with higher numbers represent greater confidence that the location is actually a lesion. </w:t>
      </w:r>
    </w:p>
    <w:p w14:paraId="4AB077B3" w14:textId="77777777" w:rsidR="00F2505B" w:rsidRPr="00F2505B" w:rsidRDefault="00F2505B" w:rsidP="00F2505B">
      <w:pPr>
        <w:rPr>
          <w:b/>
          <w:bCs/>
        </w:rPr>
      </w:pPr>
      <w:r w:rsidRPr="00F2505B">
        <w:rPr>
          <w:b/>
          <w:bCs/>
        </w:rPr>
        <w:t>OR-DBM MRMC data file format / LABMRMC format</w:t>
      </w:r>
    </w:p>
    <w:p w14:paraId="6EECE312" w14:textId="77777777" w:rsidR="00F2505B" w:rsidRPr="00F2505B" w:rsidRDefault="00F2505B" w:rsidP="00F2505B">
      <w:pPr>
        <w:numPr>
          <w:ilvl w:val="0"/>
          <w:numId w:val="4"/>
        </w:numPr>
      </w:pPr>
      <w:ins w:id="1" w:author="Dev Prasad Chakraborty" w:date="2015-03-27T16:35:00Z">
        <w:r>
          <w:rPr>
            <w:b/>
            <w:bCs/>
          </w:rPr>
          <w:t>I</w:t>
        </w:r>
      </w:ins>
      <w:r w:rsidRPr="00F2505B">
        <w:rPr>
          <w:b/>
          <w:bCs/>
        </w:rPr>
        <w:t>nput format for OR-DBM MRMC.</w:t>
      </w:r>
      <w:r w:rsidRPr="00F2505B">
        <w:t xml:space="preserve"> This format is described in the Medical Image Perception Laboratory website, currently </w:t>
      </w:r>
      <w:hyperlink r:id="rId9" w:history="1">
        <w:r w:rsidRPr="00F2505B">
          <w:rPr>
            <w:rStyle w:val="Hyperlink"/>
          </w:rPr>
          <w:t>http://perception.radiology.uiowa.edu/</w:t>
        </w:r>
      </w:hyperlink>
      <w:r w:rsidRPr="00F2505B">
        <w:t xml:space="preserve">. </w:t>
      </w:r>
    </w:p>
    <w:p w14:paraId="10D0099A" w14:textId="77777777" w:rsidR="00F2505B" w:rsidRPr="00F2505B" w:rsidRDefault="00F2505B" w:rsidP="00F2505B">
      <w:pPr>
        <w:numPr>
          <w:ilvl w:val="0"/>
          <w:numId w:val="4"/>
        </w:numPr>
      </w:pPr>
      <w:r w:rsidRPr="00F2505B">
        <w:rPr>
          <w:b/>
          <w:bCs/>
        </w:rPr>
        <w:t>LABMRMC data format.</w:t>
      </w:r>
      <w:r w:rsidRPr="00F2505B">
        <w:t xml:space="preserve"> The data file includes following parts. The file must be saved as plain text file with *.</w:t>
      </w:r>
      <w:proofErr w:type="spellStart"/>
      <w:r w:rsidRPr="00F2505B">
        <w:t>lrc</w:t>
      </w:r>
      <w:proofErr w:type="spellEnd"/>
      <w:r w:rsidRPr="00F2505B">
        <w:t xml:space="preserve"> extension. All items in the file are separated by one or more blank spaces. </w:t>
      </w:r>
    </w:p>
    <w:p w14:paraId="180D0754" w14:textId="77777777" w:rsidR="00F2505B" w:rsidRPr="00F2505B" w:rsidRDefault="00F2505B" w:rsidP="00F2505B">
      <w:pPr>
        <w:numPr>
          <w:ilvl w:val="1"/>
          <w:numId w:val="4"/>
        </w:numPr>
      </w:pPr>
      <w:r w:rsidRPr="00F2505B">
        <w:t xml:space="preserve">The first line is a free text description of the file. </w:t>
      </w:r>
    </w:p>
    <w:p w14:paraId="46DEE5B3" w14:textId="77777777" w:rsidR="00F2505B" w:rsidRPr="00F2505B" w:rsidRDefault="00F2505B" w:rsidP="00F2505B">
      <w:pPr>
        <w:numPr>
          <w:ilvl w:val="1"/>
          <w:numId w:val="4"/>
        </w:numPr>
      </w:pPr>
      <w:r w:rsidRPr="00F2505B">
        <w:t xml:space="preserve">The second line is the name or ID of the first reader. </w:t>
      </w:r>
    </w:p>
    <w:p w14:paraId="701EE91A" w14:textId="77777777" w:rsidR="00F2505B" w:rsidRPr="00F2505B" w:rsidRDefault="00F2505B" w:rsidP="00F2505B">
      <w:pPr>
        <w:numPr>
          <w:ilvl w:val="1"/>
          <w:numId w:val="4"/>
        </w:numPr>
      </w:pPr>
      <w:r w:rsidRPr="00F2505B">
        <w:t xml:space="preserve">The third line has the names or IDs of all the modalities. Each name or ID must be enclosed by double </w:t>
      </w:r>
      <w:proofErr w:type="gramStart"/>
      <w:r w:rsidRPr="00F2505B">
        <w:t>quotes(</w:t>
      </w:r>
      <w:proofErr w:type="gramEnd"/>
      <w:r w:rsidRPr="00F2505B">
        <w:t xml:space="preserve">" "). </w:t>
      </w:r>
    </w:p>
    <w:p w14:paraId="6CE18BEB" w14:textId="77777777" w:rsidR="00F2505B" w:rsidRPr="00F2505B" w:rsidRDefault="00F2505B" w:rsidP="00F2505B">
      <w:pPr>
        <w:numPr>
          <w:ilvl w:val="1"/>
          <w:numId w:val="4"/>
        </w:numPr>
      </w:pPr>
      <w:r w:rsidRPr="00F2505B">
        <w:t xml:space="preserve">The fourth line must have the letter (l or s) or word (large or small) for each modality. The letter or word indicates that smaller or larger ratings represent stronger confidence of presence of disease. </w:t>
      </w:r>
    </w:p>
    <w:p w14:paraId="23C1B1C8" w14:textId="77777777" w:rsidR="00F2505B" w:rsidRPr="00F2505B" w:rsidRDefault="00F2505B" w:rsidP="00F2505B">
      <w:pPr>
        <w:numPr>
          <w:ilvl w:val="1"/>
          <w:numId w:val="4"/>
        </w:numPr>
      </w:pPr>
      <w:r w:rsidRPr="00F2505B">
        <w:t xml:space="preserve">The following lines contain the ratings in all modalities, separated by spaces or tabs, of the non-diseased cases, one case per line. The cases must appear in the same order for all readers. Missing value is not allowed. </w:t>
      </w:r>
    </w:p>
    <w:p w14:paraId="58CDFF6D" w14:textId="77777777" w:rsidR="00F2505B" w:rsidRPr="00F2505B" w:rsidRDefault="00F2505B" w:rsidP="00F2505B">
      <w:pPr>
        <w:numPr>
          <w:ilvl w:val="1"/>
          <w:numId w:val="4"/>
        </w:numPr>
      </w:pPr>
      <w:r w:rsidRPr="00F2505B">
        <w:t xml:space="preserve">After the last non-diseased case insert a line containing the asterisk (*) symbol. </w:t>
      </w:r>
    </w:p>
    <w:p w14:paraId="71CCD428" w14:textId="77777777" w:rsidR="00F2505B" w:rsidRPr="00F2505B" w:rsidRDefault="00F2505B" w:rsidP="00F2505B">
      <w:pPr>
        <w:numPr>
          <w:ilvl w:val="1"/>
          <w:numId w:val="4"/>
        </w:numPr>
      </w:pPr>
      <w:r w:rsidRPr="00F2505B">
        <w:t xml:space="preserve">Repeat steps 5 and 6 for the diseased cases. </w:t>
      </w:r>
    </w:p>
    <w:p w14:paraId="59F40162" w14:textId="77777777" w:rsidR="00F2505B" w:rsidRPr="00F2505B" w:rsidRDefault="00F2505B" w:rsidP="00F2505B">
      <w:pPr>
        <w:numPr>
          <w:ilvl w:val="1"/>
          <w:numId w:val="4"/>
        </w:numPr>
      </w:pPr>
      <w:r w:rsidRPr="00F2505B">
        <w:t xml:space="preserve">Repeat steps 2, 5, 6 and 7 for the remaining readers. </w:t>
      </w:r>
    </w:p>
    <w:p w14:paraId="00E5FA60" w14:textId="77777777" w:rsidR="00F2505B" w:rsidRPr="00F2505B" w:rsidRDefault="00F2505B" w:rsidP="00F2505B">
      <w:pPr>
        <w:numPr>
          <w:ilvl w:val="1"/>
          <w:numId w:val="4"/>
        </w:numPr>
      </w:pPr>
      <w:r w:rsidRPr="00F2505B">
        <w:t xml:space="preserve">The last line of the data file must be a pound symbol (#). </w:t>
      </w:r>
    </w:p>
    <w:p w14:paraId="11C2EC53" w14:textId="77777777" w:rsidR="00F2505B" w:rsidRPr="00F2505B" w:rsidRDefault="00F2505B" w:rsidP="00F2505B">
      <w:pPr>
        <w:rPr>
          <w:b/>
          <w:bCs/>
        </w:rPr>
      </w:pPr>
      <w:proofErr w:type="spellStart"/>
      <w:proofErr w:type="gramStart"/>
      <w:r w:rsidRPr="00F2505B">
        <w:rPr>
          <w:b/>
          <w:bCs/>
        </w:rPr>
        <w:t>iMRMC</w:t>
      </w:r>
      <w:proofErr w:type="spellEnd"/>
      <w:proofErr w:type="gramEnd"/>
      <w:r w:rsidRPr="00F2505B">
        <w:rPr>
          <w:b/>
          <w:bCs/>
        </w:rPr>
        <w:t xml:space="preserve"> data format</w:t>
      </w:r>
    </w:p>
    <w:p w14:paraId="7DF0EF83" w14:textId="77777777" w:rsidR="00F2505B" w:rsidRPr="00F2505B" w:rsidRDefault="00F2505B" w:rsidP="00F2505B">
      <w:r w:rsidRPr="00F2505B">
        <w:t xml:space="preserve">This format is described in the </w:t>
      </w:r>
      <w:proofErr w:type="spellStart"/>
      <w:r w:rsidRPr="00F2505B">
        <w:t>iMRMC</w:t>
      </w:r>
      <w:proofErr w:type="spellEnd"/>
      <w:r w:rsidRPr="00F2505B">
        <w:t xml:space="preserve"> website, currently </w:t>
      </w:r>
      <w:hyperlink r:id="rId10" w:history="1">
        <w:r w:rsidRPr="00F2505B">
          <w:rPr>
            <w:rStyle w:val="Hyperlink"/>
          </w:rPr>
          <w:t>https://code.google.com/p/imrmc/</w:t>
        </w:r>
      </w:hyperlink>
      <w:r w:rsidRPr="00F2505B">
        <w:t>.</w:t>
      </w:r>
    </w:p>
    <w:p w14:paraId="1F21653F" w14:textId="77777777" w:rsidR="00F2505B" w:rsidRPr="00F2505B" w:rsidRDefault="00F2505B" w:rsidP="00F2505B">
      <w:pPr>
        <w:rPr>
          <w:b/>
          <w:bCs/>
        </w:rPr>
      </w:pPr>
      <w:r w:rsidRPr="00F2505B">
        <w:rPr>
          <w:b/>
          <w:bCs/>
        </w:rPr>
        <w:t>Functions</w:t>
      </w:r>
    </w:p>
    <w:tbl>
      <w:tblPr>
        <w:tblW w:w="0" w:type="auto"/>
        <w:tblBorders>
          <w:top w:val="nil"/>
          <w:left w:val="nil"/>
          <w:right w:val="nil"/>
        </w:tblBorders>
        <w:tblLayout w:type="fixed"/>
        <w:tblLook w:val="0000" w:firstRow="0" w:lastRow="0" w:firstColumn="0" w:lastColumn="0" w:noHBand="0" w:noVBand="0"/>
      </w:tblPr>
      <w:tblGrid>
        <w:gridCol w:w="3993"/>
        <w:gridCol w:w="5577"/>
      </w:tblGrid>
      <w:tr w:rsidR="00F2505B" w:rsidRPr="00F2505B" w14:paraId="272C4E70" w14:textId="77777777">
        <w:tblPrEx>
          <w:tblCellMar>
            <w:top w:w="0" w:type="dxa"/>
            <w:bottom w:w="0" w:type="dxa"/>
          </w:tblCellMar>
        </w:tblPrEx>
        <w:tc>
          <w:tcPr>
            <w:tcW w:w="3993" w:type="dxa"/>
            <w:tcMar>
              <w:top w:w="20" w:type="nil"/>
              <w:left w:w="20" w:type="nil"/>
              <w:bottom w:w="20" w:type="nil"/>
              <w:right w:w="20" w:type="nil"/>
            </w:tcMar>
            <w:vAlign w:val="center"/>
          </w:tcPr>
          <w:p w14:paraId="5F35EC4A" w14:textId="77777777" w:rsidR="00F2505B" w:rsidRPr="00F2505B" w:rsidRDefault="00F2505B" w:rsidP="00F2505B">
            <w:hyperlink r:id="rId11" w:history="1">
              <w:proofErr w:type="spellStart"/>
              <w:r w:rsidRPr="00F2505B">
                <w:rPr>
                  <w:rStyle w:val="Hyperlink"/>
                </w:rPr>
                <w:t>CalculateFOM</w:t>
              </w:r>
              <w:proofErr w:type="spellEnd"/>
            </w:hyperlink>
          </w:p>
        </w:tc>
        <w:tc>
          <w:tcPr>
            <w:tcW w:w="5577" w:type="dxa"/>
            <w:tcMar>
              <w:top w:w="20" w:type="nil"/>
              <w:left w:w="20" w:type="nil"/>
              <w:bottom w:w="20" w:type="nil"/>
              <w:right w:w="20" w:type="nil"/>
            </w:tcMar>
            <w:vAlign w:val="center"/>
          </w:tcPr>
          <w:p w14:paraId="32B6BAE2" w14:textId="77777777" w:rsidR="00F2505B" w:rsidRPr="00F2505B" w:rsidRDefault="00F2505B" w:rsidP="00F2505B">
            <w:r w:rsidRPr="00F2505B">
              <w:t>Calculate the figure of merit for each reader using each modality.</w:t>
            </w:r>
          </w:p>
        </w:tc>
      </w:tr>
      <w:tr w:rsidR="00F2505B" w:rsidRPr="00F2505B" w14:paraId="3754C179" w14:textId="77777777">
        <w:tblPrEx>
          <w:tblBorders>
            <w:top w:val="none" w:sz="0" w:space="0" w:color="auto"/>
          </w:tblBorders>
          <w:tblCellMar>
            <w:top w:w="0" w:type="dxa"/>
            <w:bottom w:w="0" w:type="dxa"/>
          </w:tblCellMar>
        </w:tblPrEx>
        <w:tc>
          <w:tcPr>
            <w:tcW w:w="3993" w:type="dxa"/>
            <w:tcMar>
              <w:top w:w="20" w:type="nil"/>
              <w:left w:w="20" w:type="nil"/>
              <w:bottom w:w="20" w:type="nil"/>
              <w:right w:w="20" w:type="nil"/>
            </w:tcMar>
            <w:vAlign w:val="center"/>
          </w:tcPr>
          <w:p w14:paraId="69C9EC76" w14:textId="77777777" w:rsidR="00F2505B" w:rsidRPr="00F2505B" w:rsidRDefault="00F2505B" w:rsidP="00F2505B">
            <w:hyperlink r:id="rId12" w:history="1">
              <w:proofErr w:type="spellStart"/>
              <w:r w:rsidRPr="00F2505B">
                <w:rPr>
                  <w:rStyle w:val="Hyperlink"/>
                </w:rPr>
                <w:t>DBMHAnalysis</w:t>
              </w:r>
              <w:proofErr w:type="spellEnd"/>
            </w:hyperlink>
          </w:p>
        </w:tc>
        <w:tc>
          <w:tcPr>
            <w:tcW w:w="5577" w:type="dxa"/>
            <w:tcMar>
              <w:top w:w="20" w:type="nil"/>
              <w:left w:w="20" w:type="nil"/>
              <w:bottom w:w="20" w:type="nil"/>
              <w:right w:w="20" w:type="nil"/>
            </w:tcMar>
            <w:vAlign w:val="center"/>
          </w:tcPr>
          <w:p w14:paraId="0281598A" w14:textId="77777777" w:rsidR="00F2505B" w:rsidRPr="00F2505B" w:rsidRDefault="00F2505B" w:rsidP="00F2505B">
            <w:r w:rsidRPr="00F2505B">
              <w:t>Performs Dorfman-Berbaum-Metz analysis with Hillis improvements for the specified dataset.</w:t>
            </w:r>
          </w:p>
        </w:tc>
      </w:tr>
      <w:tr w:rsidR="00F2505B" w:rsidRPr="00F2505B" w14:paraId="4DBE9258" w14:textId="77777777">
        <w:tblPrEx>
          <w:tblBorders>
            <w:top w:val="none" w:sz="0" w:space="0" w:color="auto"/>
          </w:tblBorders>
          <w:tblCellMar>
            <w:top w:w="0" w:type="dxa"/>
            <w:bottom w:w="0" w:type="dxa"/>
          </w:tblCellMar>
        </w:tblPrEx>
        <w:tc>
          <w:tcPr>
            <w:tcW w:w="3993" w:type="dxa"/>
            <w:tcMar>
              <w:top w:w="20" w:type="nil"/>
              <w:left w:w="20" w:type="nil"/>
              <w:bottom w:w="20" w:type="nil"/>
              <w:right w:w="20" w:type="nil"/>
            </w:tcMar>
            <w:vAlign w:val="center"/>
          </w:tcPr>
          <w:p w14:paraId="498F1D98" w14:textId="77777777" w:rsidR="00F2505B" w:rsidRPr="00F2505B" w:rsidRDefault="00F2505B" w:rsidP="00F2505B">
            <w:hyperlink r:id="rId13" w:history="1">
              <w:proofErr w:type="spellStart"/>
              <w:r w:rsidRPr="00F2505B">
                <w:rPr>
                  <w:rStyle w:val="Hyperlink"/>
                </w:rPr>
                <w:t>OperatingCharacteristics</w:t>
              </w:r>
              <w:proofErr w:type="spellEnd"/>
            </w:hyperlink>
          </w:p>
        </w:tc>
        <w:tc>
          <w:tcPr>
            <w:tcW w:w="5577" w:type="dxa"/>
            <w:tcMar>
              <w:top w:w="20" w:type="nil"/>
              <w:left w:w="20" w:type="nil"/>
              <w:bottom w:w="20" w:type="nil"/>
              <w:right w:w="20" w:type="nil"/>
            </w:tcMar>
            <w:vAlign w:val="center"/>
          </w:tcPr>
          <w:p w14:paraId="126F2A83" w14:textId="77777777" w:rsidR="00F2505B" w:rsidRPr="00F2505B" w:rsidRDefault="00F2505B" w:rsidP="00F2505B">
            <w:r w:rsidRPr="00F2505B">
              <w:t xml:space="preserve">Visualize the predicted ROC, AFROC, FROC and </w:t>
            </w:r>
            <w:proofErr w:type="spellStart"/>
            <w:r w:rsidRPr="00F2505B">
              <w:t>pdf</w:t>
            </w:r>
            <w:proofErr w:type="spellEnd"/>
            <w:r w:rsidRPr="00F2505B">
              <w:t xml:space="preserve"> (probability density function) curves for given search model parameters.</w:t>
            </w:r>
          </w:p>
        </w:tc>
      </w:tr>
      <w:tr w:rsidR="00F2505B" w:rsidRPr="00F2505B" w14:paraId="4026BA29" w14:textId="77777777">
        <w:tblPrEx>
          <w:tblBorders>
            <w:top w:val="none" w:sz="0" w:space="0" w:color="auto"/>
          </w:tblBorders>
          <w:tblCellMar>
            <w:top w:w="0" w:type="dxa"/>
            <w:bottom w:w="0" w:type="dxa"/>
          </w:tblCellMar>
        </w:tblPrEx>
        <w:tc>
          <w:tcPr>
            <w:tcW w:w="3993" w:type="dxa"/>
            <w:tcMar>
              <w:top w:w="20" w:type="nil"/>
              <w:left w:w="20" w:type="nil"/>
              <w:bottom w:w="20" w:type="nil"/>
              <w:right w:w="20" w:type="nil"/>
            </w:tcMar>
            <w:vAlign w:val="center"/>
          </w:tcPr>
          <w:p w14:paraId="230120FF" w14:textId="77777777" w:rsidR="00F2505B" w:rsidRPr="00F2505B" w:rsidRDefault="00F2505B" w:rsidP="00F2505B">
            <w:hyperlink r:id="rId14" w:history="1">
              <w:proofErr w:type="spellStart"/>
              <w:r w:rsidRPr="00F2505B">
                <w:rPr>
                  <w:rStyle w:val="Hyperlink"/>
                </w:rPr>
                <w:t>ORHAnalysis</w:t>
              </w:r>
              <w:proofErr w:type="spellEnd"/>
            </w:hyperlink>
          </w:p>
        </w:tc>
        <w:tc>
          <w:tcPr>
            <w:tcW w:w="5577" w:type="dxa"/>
            <w:tcMar>
              <w:top w:w="20" w:type="nil"/>
              <w:left w:w="20" w:type="nil"/>
              <w:bottom w:w="20" w:type="nil"/>
              <w:right w:w="20" w:type="nil"/>
            </w:tcMar>
            <w:vAlign w:val="center"/>
          </w:tcPr>
          <w:p w14:paraId="7D5BA71B" w14:textId="77777777" w:rsidR="00F2505B" w:rsidRPr="00F2505B" w:rsidRDefault="00F2505B" w:rsidP="00F2505B">
            <w:r w:rsidRPr="00F2505B">
              <w:t>Performs Obuchowski-</w:t>
            </w:r>
            <w:proofErr w:type="spellStart"/>
            <w:r w:rsidRPr="00F2505B">
              <w:t>Rockette</w:t>
            </w:r>
            <w:proofErr w:type="spellEnd"/>
            <w:r w:rsidRPr="00F2505B">
              <w:t xml:space="preserve"> analysis with Hillis improvements for the specified dataset.</w:t>
            </w:r>
          </w:p>
        </w:tc>
      </w:tr>
      <w:tr w:rsidR="00F2505B" w:rsidRPr="00F2505B" w14:paraId="4A2DB911" w14:textId="77777777">
        <w:tblPrEx>
          <w:tblBorders>
            <w:top w:val="none" w:sz="0" w:space="0" w:color="auto"/>
          </w:tblBorders>
          <w:tblCellMar>
            <w:top w:w="0" w:type="dxa"/>
            <w:bottom w:w="0" w:type="dxa"/>
          </w:tblCellMar>
        </w:tblPrEx>
        <w:tc>
          <w:tcPr>
            <w:tcW w:w="3993" w:type="dxa"/>
            <w:tcMar>
              <w:top w:w="20" w:type="nil"/>
              <w:left w:w="20" w:type="nil"/>
              <w:bottom w:w="20" w:type="nil"/>
              <w:right w:w="20" w:type="nil"/>
            </w:tcMar>
            <w:vAlign w:val="center"/>
          </w:tcPr>
          <w:p w14:paraId="28C07A68" w14:textId="77777777" w:rsidR="00F2505B" w:rsidRPr="00F2505B" w:rsidRDefault="00F2505B" w:rsidP="00F2505B">
            <w:hyperlink r:id="rId15" w:history="1">
              <w:proofErr w:type="spellStart"/>
              <w:r w:rsidRPr="00F2505B">
                <w:rPr>
                  <w:rStyle w:val="Hyperlink"/>
                </w:rPr>
                <w:t>OutputReport</w:t>
              </w:r>
              <w:proofErr w:type="spellEnd"/>
            </w:hyperlink>
          </w:p>
        </w:tc>
        <w:tc>
          <w:tcPr>
            <w:tcW w:w="5577" w:type="dxa"/>
            <w:tcMar>
              <w:top w:w="20" w:type="nil"/>
              <w:left w:w="20" w:type="nil"/>
              <w:bottom w:w="20" w:type="nil"/>
              <w:right w:w="20" w:type="nil"/>
            </w:tcMar>
            <w:vAlign w:val="center"/>
          </w:tcPr>
          <w:p w14:paraId="7B24B481" w14:textId="77777777" w:rsidR="00F2505B" w:rsidRPr="00F2505B" w:rsidRDefault="00F2505B" w:rsidP="00F2505B">
            <w:r w:rsidRPr="00F2505B">
              <w:t>Save the results of the analysis to a text file.</w:t>
            </w:r>
          </w:p>
        </w:tc>
      </w:tr>
      <w:tr w:rsidR="00F2505B" w:rsidRPr="00F2505B" w14:paraId="44F08AD3" w14:textId="77777777">
        <w:tblPrEx>
          <w:tblBorders>
            <w:top w:val="none" w:sz="0" w:space="0" w:color="auto"/>
          </w:tblBorders>
          <w:tblCellMar>
            <w:top w:w="0" w:type="dxa"/>
            <w:bottom w:w="0" w:type="dxa"/>
          </w:tblCellMar>
        </w:tblPrEx>
        <w:tc>
          <w:tcPr>
            <w:tcW w:w="3993" w:type="dxa"/>
            <w:tcMar>
              <w:top w:w="20" w:type="nil"/>
              <w:left w:w="20" w:type="nil"/>
              <w:bottom w:w="20" w:type="nil"/>
              <w:right w:w="20" w:type="nil"/>
            </w:tcMar>
            <w:vAlign w:val="center"/>
          </w:tcPr>
          <w:p w14:paraId="572192EC" w14:textId="77777777" w:rsidR="00F2505B" w:rsidRPr="00F2505B" w:rsidRDefault="00F2505B" w:rsidP="00F2505B">
            <w:hyperlink r:id="rId16" w:history="1">
              <w:proofErr w:type="spellStart"/>
              <w:r w:rsidRPr="00F2505B">
                <w:rPr>
                  <w:rStyle w:val="Hyperlink"/>
                </w:rPr>
                <w:t>PlotEmpiricalCurve</w:t>
              </w:r>
              <w:proofErr w:type="spellEnd"/>
            </w:hyperlink>
          </w:p>
        </w:tc>
        <w:tc>
          <w:tcPr>
            <w:tcW w:w="5577" w:type="dxa"/>
            <w:tcMar>
              <w:top w:w="20" w:type="nil"/>
              <w:left w:w="20" w:type="nil"/>
              <w:bottom w:w="20" w:type="nil"/>
              <w:right w:w="20" w:type="nil"/>
            </w:tcMar>
            <w:vAlign w:val="center"/>
          </w:tcPr>
          <w:p w14:paraId="3E0E4818" w14:textId="77777777" w:rsidR="00F2505B" w:rsidRPr="00F2505B" w:rsidRDefault="00F2505B" w:rsidP="00F2505B">
            <w:r w:rsidRPr="00F2505B">
              <w:t>Plot empirical curves for specified modalities and readers in the dataset.</w:t>
            </w:r>
          </w:p>
        </w:tc>
      </w:tr>
      <w:tr w:rsidR="00F2505B" w:rsidRPr="00F2505B" w14:paraId="0AE32DD1" w14:textId="77777777">
        <w:tblPrEx>
          <w:tblBorders>
            <w:top w:val="none" w:sz="0" w:space="0" w:color="auto"/>
          </w:tblBorders>
          <w:tblCellMar>
            <w:top w:w="0" w:type="dxa"/>
            <w:bottom w:w="0" w:type="dxa"/>
          </w:tblCellMar>
        </w:tblPrEx>
        <w:tc>
          <w:tcPr>
            <w:tcW w:w="3993" w:type="dxa"/>
            <w:tcMar>
              <w:top w:w="20" w:type="nil"/>
              <w:left w:w="20" w:type="nil"/>
              <w:bottom w:w="20" w:type="nil"/>
              <w:right w:w="20" w:type="nil"/>
            </w:tcMar>
            <w:vAlign w:val="center"/>
          </w:tcPr>
          <w:p w14:paraId="5B0A8CC7" w14:textId="77777777" w:rsidR="00F2505B" w:rsidRPr="00F2505B" w:rsidRDefault="00F2505B" w:rsidP="00F2505B">
            <w:hyperlink r:id="rId17" w:history="1">
              <w:proofErr w:type="spellStart"/>
              <w:r w:rsidRPr="00F2505B">
                <w:rPr>
                  <w:rStyle w:val="Hyperlink"/>
                </w:rPr>
                <w:t>PlotParametricCurve</w:t>
              </w:r>
              <w:proofErr w:type="spellEnd"/>
            </w:hyperlink>
          </w:p>
        </w:tc>
        <w:tc>
          <w:tcPr>
            <w:tcW w:w="5577" w:type="dxa"/>
            <w:tcMar>
              <w:top w:w="20" w:type="nil"/>
              <w:left w:w="20" w:type="nil"/>
              <w:bottom w:w="20" w:type="nil"/>
              <w:right w:w="20" w:type="nil"/>
            </w:tcMar>
            <w:vAlign w:val="center"/>
          </w:tcPr>
          <w:p w14:paraId="3EC79D1D" w14:textId="77777777" w:rsidR="00F2505B" w:rsidRPr="00F2505B" w:rsidRDefault="00F2505B" w:rsidP="00F2505B">
            <w:r w:rsidRPr="00F2505B">
              <w:t>Plot parametric curves for specified modalities and readers in the dataset.</w:t>
            </w:r>
          </w:p>
        </w:tc>
      </w:tr>
      <w:tr w:rsidR="00F2505B" w:rsidRPr="00F2505B" w14:paraId="2E2BAFC7" w14:textId="77777777">
        <w:tblPrEx>
          <w:tblBorders>
            <w:top w:val="none" w:sz="0" w:space="0" w:color="auto"/>
          </w:tblBorders>
          <w:tblCellMar>
            <w:top w:w="0" w:type="dxa"/>
            <w:bottom w:w="0" w:type="dxa"/>
          </w:tblCellMar>
        </w:tblPrEx>
        <w:tc>
          <w:tcPr>
            <w:tcW w:w="3993" w:type="dxa"/>
            <w:tcMar>
              <w:top w:w="20" w:type="nil"/>
              <w:left w:w="20" w:type="nil"/>
              <w:bottom w:w="20" w:type="nil"/>
              <w:right w:w="20" w:type="nil"/>
            </w:tcMar>
            <w:vAlign w:val="center"/>
          </w:tcPr>
          <w:p w14:paraId="48615AF4" w14:textId="77777777" w:rsidR="00F2505B" w:rsidRPr="00F2505B" w:rsidRDefault="00F2505B" w:rsidP="00F2505B">
            <w:hyperlink r:id="rId18" w:history="1">
              <w:proofErr w:type="spellStart"/>
              <w:r w:rsidRPr="00F2505B">
                <w:rPr>
                  <w:rStyle w:val="Hyperlink"/>
                </w:rPr>
                <w:t>PowerGivenJK</w:t>
              </w:r>
              <w:proofErr w:type="spellEnd"/>
            </w:hyperlink>
          </w:p>
        </w:tc>
        <w:tc>
          <w:tcPr>
            <w:tcW w:w="5577" w:type="dxa"/>
            <w:tcMar>
              <w:top w:w="20" w:type="nil"/>
              <w:left w:w="20" w:type="nil"/>
              <w:bottom w:w="20" w:type="nil"/>
              <w:right w:w="20" w:type="nil"/>
            </w:tcMar>
            <w:vAlign w:val="center"/>
          </w:tcPr>
          <w:p w14:paraId="59EB2D0A" w14:textId="77777777" w:rsidR="00F2505B" w:rsidRPr="00F2505B" w:rsidRDefault="00F2505B" w:rsidP="00F2505B">
            <w:r w:rsidRPr="00F2505B">
              <w:t xml:space="preserve">Calculate the statistical power with the given number of readers, number of cases and DBM or </w:t>
            </w:r>
            <w:proofErr w:type="spellStart"/>
            <w:r w:rsidRPr="00F2505B">
              <w:t>OR</w:t>
            </w:r>
            <w:proofErr w:type="spellEnd"/>
            <w:r w:rsidRPr="00F2505B">
              <w:t xml:space="preserve"> variances components.</w:t>
            </w:r>
          </w:p>
        </w:tc>
      </w:tr>
      <w:tr w:rsidR="00F2505B" w:rsidRPr="00F2505B" w14:paraId="2F75F8AA" w14:textId="77777777">
        <w:tblPrEx>
          <w:tblBorders>
            <w:top w:val="none" w:sz="0" w:space="0" w:color="auto"/>
          </w:tblBorders>
          <w:tblCellMar>
            <w:top w:w="0" w:type="dxa"/>
            <w:bottom w:w="0" w:type="dxa"/>
          </w:tblCellMar>
        </w:tblPrEx>
        <w:tc>
          <w:tcPr>
            <w:tcW w:w="3993" w:type="dxa"/>
            <w:tcMar>
              <w:top w:w="20" w:type="nil"/>
              <w:left w:w="20" w:type="nil"/>
              <w:bottom w:w="20" w:type="nil"/>
              <w:right w:w="20" w:type="nil"/>
            </w:tcMar>
            <w:vAlign w:val="center"/>
          </w:tcPr>
          <w:p w14:paraId="5D032248" w14:textId="77777777" w:rsidR="00F2505B" w:rsidRPr="00F2505B" w:rsidRDefault="00F2505B" w:rsidP="00F2505B">
            <w:hyperlink r:id="rId19" w:history="1">
              <w:proofErr w:type="spellStart"/>
              <w:r w:rsidRPr="00F2505B">
                <w:rPr>
                  <w:rStyle w:val="Hyperlink"/>
                </w:rPr>
                <w:t>PowerTable</w:t>
              </w:r>
              <w:proofErr w:type="spellEnd"/>
            </w:hyperlink>
          </w:p>
        </w:tc>
        <w:tc>
          <w:tcPr>
            <w:tcW w:w="5577" w:type="dxa"/>
            <w:tcMar>
              <w:top w:w="20" w:type="nil"/>
              <w:left w:w="20" w:type="nil"/>
              <w:bottom w:w="20" w:type="nil"/>
              <w:right w:w="20" w:type="nil"/>
            </w:tcMar>
            <w:vAlign w:val="center"/>
          </w:tcPr>
          <w:p w14:paraId="5C471ED0" w14:textId="77777777" w:rsidR="00F2505B" w:rsidRPr="00F2505B" w:rsidRDefault="00F2505B" w:rsidP="00F2505B">
            <w:r w:rsidRPr="00F2505B">
              <w:t>Calculate required sample size for the specified dataset with given significance level, effect size and desired power.</w:t>
            </w:r>
          </w:p>
        </w:tc>
      </w:tr>
      <w:tr w:rsidR="00F2505B" w:rsidRPr="00F2505B" w14:paraId="050BC081" w14:textId="77777777">
        <w:tblPrEx>
          <w:tblBorders>
            <w:top w:val="none" w:sz="0" w:space="0" w:color="auto"/>
          </w:tblBorders>
          <w:tblCellMar>
            <w:top w:w="0" w:type="dxa"/>
            <w:bottom w:w="0" w:type="dxa"/>
          </w:tblCellMar>
        </w:tblPrEx>
        <w:tc>
          <w:tcPr>
            <w:tcW w:w="3993" w:type="dxa"/>
            <w:tcMar>
              <w:top w:w="20" w:type="nil"/>
              <w:left w:w="20" w:type="nil"/>
              <w:bottom w:w="20" w:type="nil"/>
              <w:right w:w="20" w:type="nil"/>
            </w:tcMar>
            <w:vAlign w:val="center"/>
          </w:tcPr>
          <w:p w14:paraId="5BD16933" w14:textId="77777777" w:rsidR="00F2505B" w:rsidRPr="00F2505B" w:rsidRDefault="00F2505B" w:rsidP="00F2505B">
            <w:hyperlink r:id="rId20" w:history="1">
              <w:proofErr w:type="spellStart"/>
              <w:r w:rsidRPr="00F2505B">
                <w:rPr>
                  <w:rStyle w:val="Hyperlink"/>
                </w:rPr>
                <w:t>ReadDataFile</w:t>
              </w:r>
              <w:proofErr w:type="spellEnd"/>
            </w:hyperlink>
          </w:p>
        </w:tc>
        <w:tc>
          <w:tcPr>
            <w:tcW w:w="5577" w:type="dxa"/>
            <w:tcMar>
              <w:top w:w="20" w:type="nil"/>
              <w:left w:w="20" w:type="nil"/>
              <w:bottom w:w="20" w:type="nil"/>
              <w:right w:w="20" w:type="nil"/>
            </w:tcMar>
            <w:vAlign w:val="center"/>
          </w:tcPr>
          <w:p w14:paraId="0BBDA265" w14:textId="77777777" w:rsidR="00F2505B" w:rsidRPr="00F2505B" w:rsidRDefault="00F2505B" w:rsidP="00F2505B">
            <w:r w:rsidRPr="00F2505B">
              <w:t>Read the dataset that will be analysis from data file.</w:t>
            </w:r>
          </w:p>
        </w:tc>
      </w:tr>
      <w:tr w:rsidR="00F2505B" w:rsidRPr="00F2505B" w14:paraId="177690A5" w14:textId="77777777">
        <w:tblPrEx>
          <w:tblBorders>
            <w:top w:val="none" w:sz="0" w:space="0" w:color="auto"/>
          </w:tblBorders>
          <w:tblCellMar>
            <w:top w:w="0" w:type="dxa"/>
            <w:bottom w:w="0" w:type="dxa"/>
          </w:tblCellMar>
        </w:tblPrEx>
        <w:tc>
          <w:tcPr>
            <w:tcW w:w="3993" w:type="dxa"/>
            <w:tcMar>
              <w:top w:w="20" w:type="nil"/>
              <w:left w:w="20" w:type="nil"/>
              <w:bottom w:w="20" w:type="nil"/>
              <w:right w:w="20" w:type="nil"/>
            </w:tcMar>
            <w:vAlign w:val="center"/>
          </w:tcPr>
          <w:p w14:paraId="2EE4D71A" w14:textId="77777777" w:rsidR="00F2505B" w:rsidRPr="00F2505B" w:rsidRDefault="00F2505B" w:rsidP="00F2505B">
            <w:hyperlink r:id="rId21" w:history="1">
              <w:proofErr w:type="spellStart"/>
              <w:r w:rsidRPr="00F2505B">
                <w:rPr>
                  <w:rStyle w:val="Hyperlink"/>
                </w:rPr>
                <w:t>SampleSizeGivenJ</w:t>
              </w:r>
              <w:proofErr w:type="spellEnd"/>
            </w:hyperlink>
          </w:p>
        </w:tc>
        <w:tc>
          <w:tcPr>
            <w:tcW w:w="5577" w:type="dxa"/>
            <w:tcMar>
              <w:top w:w="20" w:type="nil"/>
              <w:left w:w="20" w:type="nil"/>
              <w:bottom w:w="20" w:type="nil"/>
              <w:right w:w="20" w:type="nil"/>
            </w:tcMar>
            <w:vAlign w:val="center"/>
          </w:tcPr>
          <w:p w14:paraId="1C1CC9CD" w14:textId="77777777" w:rsidR="00F2505B" w:rsidRPr="00F2505B" w:rsidRDefault="00F2505B" w:rsidP="00F2505B">
            <w:r w:rsidRPr="00F2505B">
              <w:t>Calculate required number of cases with the given number of readers and DBM variances components.</w:t>
            </w:r>
          </w:p>
        </w:tc>
      </w:tr>
      <w:tr w:rsidR="00F2505B" w:rsidRPr="00F2505B" w14:paraId="431CCE1E" w14:textId="77777777">
        <w:tblPrEx>
          <w:tblBorders>
            <w:top w:val="none" w:sz="0" w:space="0" w:color="auto"/>
          </w:tblBorders>
          <w:tblCellMar>
            <w:top w:w="0" w:type="dxa"/>
            <w:bottom w:w="0" w:type="dxa"/>
          </w:tblCellMar>
        </w:tblPrEx>
        <w:tc>
          <w:tcPr>
            <w:tcW w:w="3993" w:type="dxa"/>
            <w:tcMar>
              <w:top w:w="20" w:type="nil"/>
              <w:left w:w="20" w:type="nil"/>
              <w:bottom w:w="20" w:type="nil"/>
              <w:right w:w="20" w:type="nil"/>
            </w:tcMar>
            <w:vAlign w:val="center"/>
          </w:tcPr>
          <w:p w14:paraId="3A97D53F" w14:textId="77777777" w:rsidR="00F2505B" w:rsidRPr="00F2505B" w:rsidRDefault="00F2505B" w:rsidP="00F2505B">
            <w:hyperlink r:id="rId22" w:history="1">
              <w:proofErr w:type="spellStart"/>
              <w:r w:rsidRPr="00F2505B">
                <w:rPr>
                  <w:rStyle w:val="Hyperlink"/>
                </w:rPr>
                <w:t>SaveDataFile</w:t>
              </w:r>
              <w:proofErr w:type="spellEnd"/>
            </w:hyperlink>
          </w:p>
        </w:tc>
        <w:tc>
          <w:tcPr>
            <w:tcW w:w="5577" w:type="dxa"/>
            <w:tcMar>
              <w:top w:w="20" w:type="nil"/>
              <w:left w:w="20" w:type="nil"/>
              <w:bottom w:w="20" w:type="nil"/>
              <w:right w:w="20" w:type="nil"/>
            </w:tcMar>
            <w:vAlign w:val="center"/>
          </w:tcPr>
          <w:p w14:paraId="6DDC9A6A" w14:textId="77777777" w:rsidR="00F2505B" w:rsidRPr="00F2505B" w:rsidRDefault="00F2505B" w:rsidP="00F2505B">
            <w:r w:rsidRPr="00F2505B">
              <w:t>Save data file in specified format.</w:t>
            </w:r>
          </w:p>
        </w:tc>
      </w:tr>
      <w:tr w:rsidR="00F2505B" w:rsidRPr="00F2505B" w14:paraId="51F86B34" w14:textId="77777777">
        <w:tblPrEx>
          <w:tblCellMar>
            <w:top w:w="0" w:type="dxa"/>
            <w:bottom w:w="0" w:type="dxa"/>
          </w:tblCellMar>
        </w:tblPrEx>
        <w:tc>
          <w:tcPr>
            <w:tcW w:w="3993" w:type="dxa"/>
            <w:tcMar>
              <w:top w:w="20" w:type="nil"/>
              <w:left w:w="20" w:type="nil"/>
              <w:bottom w:w="20" w:type="nil"/>
              <w:right w:w="20" w:type="nil"/>
            </w:tcMar>
            <w:vAlign w:val="center"/>
          </w:tcPr>
          <w:p w14:paraId="431C273F" w14:textId="77777777" w:rsidR="00F2505B" w:rsidRPr="00F2505B" w:rsidRDefault="00F2505B" w:rsidP="00F2505B"/>
        </w:tc>
        <w:tc>
          <w:tcPr>
            <w:tcW w:w="3993" w:type="dxa"/>
            <w:tcMar>
              <w:top w:w="20" w:type="nil"/>
              <w:left w:w="20" w:type="nil"/>
              <w:bottom w:w="20" w:type="nil"/>
              <w:right w:w="20" w:type="nil"/>
            </w:tcMar>
            <w:vAlign w:val="center"/>
          </w:tcPr>
          <w:p w14:paraId="2A1A6744" w14:textId="77777777" w:rsidR="00F2505B" w:rsidRPr="00F2505B" w:rsidRDefault="00F2505B" w:rsidP="00F2505B"/>
        </w:tc>
      </w:tr>
    </w:tbl>
    <w:p w14:paraId="42357904" w14:textId="77777777" w:rsidR="00F2505B" w:rsidRPr="00F2505B" w:rsidRDefault="00F2505B" w:rsidP="00F2505B">
      <w:pPr>
        <w:rPr>
          <w:b/>
          <w:bCs/>
        </w:rPr>
      </w:pPr>
      <w:r w:rsidRPr="00F2505B">
        <w:rPr>
          <w:b/>
          <w:bCs/>
        </w:rPr>
        <w:t>Author(s)</w:t>
      </w:r>
    </w:p>
    <w:p w14:paraId="1870611A" w14:textId="77777777" w:rsidR="00F2505B" w:rsidRPr="00F2505B" w:rsidRDefault="00F2505B" w:rsidP="00F2505B">
      <w:proofErr w:type="spellStart"/>
      <w:r w:rsidRPr="00F2505B">
        <w:t>Xuetong</w:t>
      </w:r>
      <w:proofErr w:type="spellEnd"/>
      <w:r w:rsidRPr="00F2505B">
        <w:t xml:space="preserve"> </w:t>
      </w:r>
      <w:proofErr w:type="spellStart"/>
      <w:r w:rsidRPr="00F2505B">
        <w:t>Zhai</w:t>
      </w:r>
      <w:proofErr w:type="spellEnd"/>
      <w:r w:rsidRPr="00F2505B">
        <w:t>, Dev Chakraborty</w:t>
      </w:r>
    </w:p>
    <w:p w14:paraId="2A49E356" w14:textId="77777777" w:rsidR="00F2505B" w:rsidRPr="00F2505B" w:rsidRDefault="00F2505B" w:rsidP="00F2505B">
      <w:r w:rsidRPr="00F2505B">
        <w:t xml:space="preserve">Maintainer: </w:t>
      </w:r>
      <w:proofErr w:type="spellStart"/>
      <w:r w:rsidRPr="00F2505B">
        <w:t>Xuetong</w:t>
      </w:r>
      <w:proofErr w:type="spellEnd"/>
      <w:r w:rsidRPr="00F2505B">
        <w:t xml:space="preserve"> </w:t>
      </w:r>
      <w:proofErr w:type="spellStart"/>
      <w:r w:rsidRPr="00F2505B">
        <w:t>Zhai</w:t>
      </w:r>
      <w:proofErr w:type="spellEnd"/>
      <w:r w:rsidRPr="00F2505B">
        <w:t xml:space="preserve"> &lt;xuetong.zhai@gmail.com&gt;</w:t>
      </w:r>
    </w:p>
    <w:p w14:paraId="6FA31941" w14:textId="77777777" w:rsidR="00F2505B" w:rsidRPr="00F2505B" w:rsidRDefault="00F2505B" w:rsidP="00F2505B">
      <w:pPr>
        <w:rPr>
          <w:b/>
          <w:bCs/>
        </w:rPr>
      </w:pPr>
      <w:r w:rsidRPr="00F2505B">
        <w:rPr>
          <w:b/>
          <w:bCs/>
        </w:rPr>
        <w:t>References</w:t>
      </w:r>
    </w:p>
    <w:p w14:paraId="5F0CC999" w14:textId="77777777" w:rsidR="00F2505B" w:rsidRPr="00F2505B" w:rsidRDefault="00F2505B" w:rsidP="00F2505B">
      <w:r w:rsidRPr="00F2505B">
        <w:t>Chakraborty, D. P., &amp; Berbaum, K. S. (2004). Observer studies involving detection and localization: modeling, analysis, and validation. Medical Physics, 31(8), 1–18. doi</w:t>
      </w:r>
      <w:proofErr w:type="gramStart"/>
      <w:r w:rsidRPr="00F2505B">
        <w:t>:10.1118</w:t>
      </w:r>
      <w:proofErr w:type="gramEnd"/>
      <w:r w:rsidRPr="00F2505B">
        <w:t>/1.1769352</w:t>
      </w:r>
    </w:p>
    <w:p w14:paraId="089EDD82" w14:textId="77777777" w:rsidR="00F2505B" w:rsidRPr="00F2505B" w:rsidRDefault="00F2505B" w:rsidP="00F2505B"/>
    <w:p w14:paraId="51A47F6B" w14:textId="77777777" w:rsidR="00E93377" w:rsidRDefault="00F2505B" w:rsidP="00F2505B">
      <w:r w:rsidRPr="00F2505B">
        <w:t xml:space="preserve">[Package </w:t>
      </w:r>
      <w:proofErr w:type="spellStart"/>
      <w:r w:rsidRPr="00F2505B">
        <w:rPr>
          <w:i/>
          <w:iCs/>
        </w:rPr>
        <w:t>RJafroc</w:t>
      </w:r>
      <w:proofErr w:type="spellEnd"/>
      <w:r w:rsidRPr="00F2505B">
        <w:t xml:space="preserve"> version 1.0 </w:t>
      </w:r>
      <w:hyperlink r:id="rId23" w:history="1">
        <w:r w:rsidRPr="00F2505B">
          <w:rPr>
            <w:rStyle w:val="Hyperlink"/>
          </w:rPr>
          <w:t>Index</w:t>
        </w:r>
      </w:hyperlink>
      <w:r w:rsidRPr="00F2505B">
        <w:t>]</w:t>
      </w:r>
    </w:p>
    <w:bookmarkEnd w:id="0"/>
    <w:sectPr w:rsidR="00E93377" w:rsidSect="00FF219C">
      <w:pgSz w:w="15840" w:h="12240" w:orient="landscape"/>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05B"/>
    <w:rsid w:val="000654B1"/>
    <w:rsid w:val="00090CCF"/>
    <w:rsid w:val="001F14E8"/>
    <w:rsid w:val="005A3D54"/>
    <w:rsid w:val="009723E8"/>
    <w:rsid w:val="00B45C2B"/>
    <w:rsid w:val="00B66BE8"/>
    <w:rsid w:val="00E93377"/>
    <w:rsid w:val="00F2505B"/>
    <w:rsid w:val="00FF21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DF7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B1"/>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07CE"/>
    <w:rPr>
      <w:rFonts w:ascii="Lucida Grande" w:hAnsi="Lucida Grande"/>
      <w:sz w:val="18"/>
      <w:szCs w:val="18"/>
    </w:rPr>
  </w:style>
  <w:style w:type="character" w:styleId="Hyperlink">
    <w:name w:val="Hyperlink"/>
    <w:basedOn w:val="DefaultParagraphFont"/>
    <w:uiPriority w:val="99"/>
    <w:unhideWhenUsed/>
    <w:rsid w:val="00F2505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B1"/>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07CE"/>
    <w:rPr>
      <w:rFonts w:ascii="Lucida Grande" w:hAnsi="Lucida Grande"/>
      <w:sz w:val="18"/>
      <w:szCs w:val="18"/>
    </w:rPr>
  </w:style>
  <w:style w:type="character" w:styleId="Hyperlink">
    <w:name w:val="Hyperlink"/>
    <w:basedOn w:val="DefaultParagraphFont"/>
    <w:uiPriority w:val="99"/>
    <w:unhideWhenUsed/>
    <w:rsid w:val="00F250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erception.radiology.uiowa.edu/" TargetMode="External"/><Relationship Id="rId20" Type="http://schemas.openxmlformats.org/officeDocument/2006/relationships/hyperlink" Target="http://127.0.0.1:21213/help/library/RJafroc/help/ReadDataFile" TargetMode="External"/><Relationship Id="rId21" Type="http://schemas.openxmlformats.org/officeDocument/2006/relationships/hyperlink" Target="http://127.0.0.1:21213/help/library/RJafroc/help/SampleSizeGivenJ" TargetMode="External"/><Relationship Id="rId22" Type="http://schemas.openxmlformats.org/officeDocument/2006/relationships/hyperlink" Target="http://127.0.0.1:21213/help/library/RJafroc/help/SaveDataFile" TargetMode="External"/><Relationship Id="rId23" Type="http://schemas.openxmlformats.org/officeDocument/2006/relationships/hyperlink" Target="http://127.0.0.1:21213/help/library/RJafroc/html/00Index.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code.google.com/p/imrmc/" TargetMode="External"/><Relationship Id="rId11" Type="http://schemas.openxmlformats.org/officeDocument/2006/relationships/hyperlink" Target="http://127.0.0.1:21213/help/library/RJafroc/help/CalculateFOM" TargetMode="External"/><Relationship Id="rId12" Type="http://schemas.openxmlformats.org/officeDocument/2006/relationships/hyperlink" Target="http://127.0.0.1:21213/help/library/RJafroc/help/DBMHAnalysis" TargetMode="External"/><Relationship Id="rId13" Type="http://schemas.openxmlformats.org/officeDocument/2006/relationships/hyperlink" Target="http://127.0.0.1:21213/help/library/RJafroc/help/OperatingCharacteristics" TargetMode="External"/><Relationship Id="rId14" Type="http://schemas.openxmlformats.org/officeDocument/2006/relationships/hyperlink" Target="http://127.0.0.1:21213/help/library/RJafroc/help/ORHAnalysis" TargetMode="External"/><Relationship Id="rId15" Type="http://schemas.openxmlformats.org/officeDocument/2006/relationships/hyperlink" Target="http://127.0.0.1:21213/help/library/RJafroc/help/OutputReport" TargetMode="External"/><Relationship Id="rId16" Type="http://schemas.openxmlformats.org/officeDocument/2006/relationships/hyperlink" Target="http://127.0.0.1:21213/help/library/RJafroc/help/PlotEmpiricalCurve" TargetMode="External"/><Relationship Id="rId17" Type="http://schemas.openxmlformats.org/officeDocument/2006/relationships/hyperlink" Target="http://127.0.0.1:21213/help/library/RJafroc/help/PlotParametricCurve" TargetMode="External"/><Relationship Id="rId18" Type="http://schemas.openxmlformats.org/officeDocument/2006/relationships/hyperlink" Target="http://127.0.0.1:21213/help/library/RJafroc/help/PowerGivenJK" TargetMode="External"/><Relationship Id="rId19" Type="http://schemas.openxmlformats.org/officeDocument/2006/relationships/hyperlink" Target="http://127.0.0.1:21213/help/library/RJafroc/help/PowerTabl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127.0.0.1:21213/help/library/RJafroc/html/www.devchakraborty.com" TargetMode="External"/><Relationship Id="rId7" Type="http://schemas.openxmlformats.org/officeDocument/2006/relationships/hyperlink" Target="http://127.0.0.1:21213/help/library/RJafroc/html/www.devchakraborty.com" TargetMode="External"/><Relationship Id="rId8" Type="http://schemas.openxmlformats.org/officeDocument/2006/relationships/hyperlink" Target="http://127.0.0.1:21213/help/library/RJafroc/help/ReadData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1658</Words>
  <Characters>9457</Characters>
  <Application>Microsoft Macintosh Word</Application>
  <DocSecurity>0</DocSecurity>
  <Lines>78</Lines>
  <Paragraphs>22</Paragraphs>
  <ScaleCrop>false</ScaleCrop>
  <Company/>
  <LinksUpToDate>false</LinksUpToDate>
  <CharactersWithSpaces>11093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Prasad Chakraborty</cp:lastModifiedBy>
  <cp:revision>2</cp:revision>
  <dcterms:created xsi:type="dcterms:W3CDTF">2015-03-27T20:33:00Z</dcterms:created>
  <dcterms:modified xsi:type="dcterms:W3CDTF">2015-03-27T20:47:00Z</dcterms:modified>
</cp:coreProperties>
</file>