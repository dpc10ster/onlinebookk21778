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AC29A" w14:textId="77777777" w:rsidR="0050780F" w:rsidRDefault="0050780F" w:rsidP="0050780F">
      <w:proofErr w:type="spellStart"/>
      <w:r>
        <w:t>OutputReport</w:t>
      </w:r>
      <w:proofErr w:type="spellEnd"/>
      <w:r>
        <w:t xml:space="preserve"> {</w:t>
      </w:r>
      <w:del w:id="0" w:author="Dev Prasad Chakraborty" w:date="2015-03-23T14:39:00Z">
        <w:r w:rsidDel="00A42AF6">
          <w:delText>JAFROCwR</w:delText>
        </w:r>
      </w:del>
      <w:proofErr w:type="spellStart"/>
      <w:ins w:id="1" w:author="Dev Prasad Chakraborty" w:date="2015-03-23T14:39:00Z">
        <w:r w:rsidR="00A42AF6">
          <w:t>RJafroc</w:t>
        </w:r>
      </w:ins>
      <w:proofErr w:type="spellEnd"/>
      <w:r>
        <w:t>}</w:t>
      </w:r>
      <w:r>
        <w:tab/>
        <w:t>R Documentation</w:t>
      </w:r>
    </w:p>
    <w:p w14:paraId="2F4878B8" w14:textId="77777777" w:rsidR="0050780F" w:rsidRDefault="0050780F" w:rsidP="0050780F">
      <w:r>
        <w:t>Output Report</w:t>
      </w:r>
    </w:p>
    <w:p w14:paraId="0A4BFE8B" w14:textId="77777777" w:rsidR="0050780F" w:rsidRDefault="0050780F" w:rsidP="0050780F"/>
    <w:p w14:paraId="2070C9DA" w14:textId="77777777" w:rsidR="0050780F" w:rsidRDefault="0050780F" w:rsidP="0050780F">
      <w:r>
        <w:t>Description</w:t>
      </w:r>
    </w:p>
    <w:p w14:paraId="21FC823E" w14:textId="77777777" w:rsidR="0050780F" w:rsidRDefault="0050780F" w:rsidP="0050780F"/>
    <w:p w14:paraId="6F1D5A64" w14:textId="77777777" w:rsidR="0050780F" w:rsidRDefault="0050780F" w:rsidP="0050780F">
      <w:r>
        <w:t>Output the report of the analysis result.</w:t>
      </w:r>
    </w:p>
    <w:p w14:paraId="54218E4F" w14:textId="77777777" w:rsidR="0050780F" w:rsidRDefault="0050780F" w:rsidP="0050780F"/>
    <w:p w14:paraId="265D60C4" w14:textId="77777777" w:rsidR="0050780F" w:rsidRDefault="0050780F" w:rsidP="0050780F">
      <w:r>
        <w:t>Usage</w:t>
      </w:r>
    </w:p>
    <w:p w14:paraId="6756008A" w14:textId="77777777" w:rsidR="0050780F" w:rsidRDefault="0050780F" w:rsidP="0050780F"/>
    <w:p w14:paraId="695F96F5" w14:textId="77777777" w:rsidR="0050780F" w:rsidRDefault="0050780F" w:rsidP="0050780F">
      <w:proofErr w:type="spellStart"/>
      <w:proofErr w:type="gramStart"/>
      <w:r>
        <w:t>OutputReport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format, delimiter = ",", data,</w:t>
      </w:r>
    </w:p>
    <w:p w14:paraId="132F1344" w14:textId="77777777" w:rsidR="0050780F" w:rsidRDefault="0050780F" w:rsidP="0050780F">
      <w:r>
        <w:t xml:space="preserve">  </w:t>
      </w:r>
      <w:proofErr w:type="spellStart"/>
      <w:proofErr w:type="gramStart"/>
      <w:r>
        <w:t>dataDscrpt</w:t>
      </w:r>
      <w:proofErr w:type="spellEnd"/>
      <w:proofErr w:type="gramEnd"/>
      <w:r>
        <w:t xml:space="preserve"> = </w:t>
      </w:r>
      <w:proofErr w:type="spellStart"/>
      <w:r>
        <w:t>deparse</w:t>
      </w:r>
      <w:proofErr w:type="spellEnd"/>
      <w:r>
        <w:t xml:space="preserve">(substitute(data)), </w:t>
      </w:r>
      <w:proofErr w:type="spellStart"/>
      <w:r>
        <w:t>reportFile</w:t>
      </w:r>
      <w:proofErr w:type="spellEnd"/>
      <w:r>
        <w:t xml:space="preserve"> = NULL,</w:t>
      </w:r>
    </w:p>
    <w:p w14:paraId="1002DE83" w14:textId="77777777" w:rsidR="0050780F" w:rsidRDefault="0050780F" w:rsidP="0050780F">
      <w:r>
        <w:t xml:space="preserve">  </w:t>
      </w:r>
      <w:proofErr w:type="spellStart"/>
      <w:proofErr w:type="gramStart"/>
      <w:r>
        <w:t>analysisMethod</w:t>
      </w:r>
      <w:proofErr w:type="spellEnd"/>
      <w:proofErr w:type="gramEnd"/>
      <w:r>
        <w:t xml:space="preserve"> = "DBM", </w:t>
      </w:r>
      <w:proofErr w:type="spellStart"/>
      <w:r>
        <w:t>analysisFOM</w:t>
      </w:r>
      <w:proofErr w:type="spellEnd"/>
      <w:r>
        <w:t xml:space="preserve"> = "JAFROC1", alpha = 0.05,</w:t>
      </w:r>
    </w:p>
    <w:p w14:paraId="591F1404" w14:textId="77777777" w:rsidR="0050780F" w:rsidRDefault="0050780F" w:rsidP="0050780F">
      <w:r>
        <w:t xml:space="preserve">  </w:t>
      </w:r>
      <w:proofErr w:type="spellStart"/>
      <w:proofErr w:type="gramStart"/>
      <w:r>
        <w:t>covEstMethod</w:t>
      </w:r>
      <w:proofErr w:type="spellEnd"/>
      <w:proofErr w:type="gramEnd"/>
      <w:r>
        <w:t xml:space="preserve"> = "Jackknife", </w:t>
      </w:r>
      <w:bookmarkStart w:id="2" w:name="_GoBack"/>
      <w:bookmarkEnd w:id="2"/>
      <w:proofErr w:type="spellStart"/>
      <w:r>
        <w:t>nBoots</w:t>
      </w:r>
      <w:proofErr w:type="spellEnd"/>
      <w:r>
        <w:t xml:space="preserve"> = </w:t>
      </w:r>
      <w:del w:id="3" w:author="Dev Prasad Chakraborty" w:date="2015-03-23T14:43:00Z">
        <w:r w:rsidDel="00A42AF6">
          <w:delText>50</w:delText>
        </w:r>
      </w:del>
      <w:ins w:id="4" w:author="Dev Prasad Chakraborty" w:date="2015-03-23T14:43:00Z">
        <w:r w:rsidR="00A42AF6">
          <w:t>20</w:t>
        </w:r>
        <w:r w:rsidR="00A42AF6">
          <w:t>0</w:t>
        </w:r>
      </w:ins>
      <w:r>
        <w:t xml:space="preserve">, </w:t>
      </w:r>
      <w:proofErr w:type="spellStart"/>
      <w:r>
        <w:t>showWarnings</w:t>
      </w:r>
      <w:proofErr w:type="spellEnd"/>
      <w:r>
        <w:t xml:space="preserve"> = TRUE)</w:t>
      </w:r>
    </w:p>
    <w:p w14:paraId="184FC1C9" w14:textId="77777777" w:rsidR="0050780F" w:rsidRDefault="0050780F" w:rsidP="0050780F">
      <w:r>
        <w:t>Arguments</w:t>
      </w:r>
    </w:p>
    <w:p w14:paraId="46C9F7D0" w14:textId="77777777" w:rsidR="0050780F" w:rsidRDefault="0050780F" w:rsidP="0050780F"/>
    <w:p w14:paraId="4D34BE74" w14:textId="77777777" w:rsidR="0050780F" w:rsidRDefault="0050780F" w:rsidP="0050780F">
      <w:proofErr w:type="spellStart"/>
      <w:proofErr w:type="gramStart"/>
      <w:r>
        <w:t>fileName</w:t>
      </w:r>
      <w:proofErr w:type="spellEnd"/>
      <w:proofErr w:type="gramEnd"/>
      <w:r>
        <w:tab/>
      </w:r>
    </w:p>
    <w:p w14:paraId="7B7B4473" w14:textId="77777777" w:rsidR="0050780F" w:rsidRDefault="0050780F" w:rsidP="0050780F">
      <w:r>
        <w:t xml:space="preserve">Data file to be analyzed. See </w:t>
      </w:r>
      <w:proofErr w:type="spellStart"/>
      <w:r>
        <w:t>ReadDataFile</w:t>
      </w:r>
      <w:proofErr w:type="spellEnd"/>
      <w:r>
        <w:t xml:space="preserve"> and "Details".</w:t>
      </w:r>
    </w:p>
    <w:p w14:paraId="42FDE796" w14:textId="77777777" w:rsidR="0050780F" w:rsidRDefault="0050780F" w:rsidP="0050780F"/>
    <w:p w14:paraId="21AA506B" w14:textId="77777777" w:rsidR="0050780F" w:rsidRDefault="0050780F" w:rsidP="0050780F">
      <w:proofErr w:type="gramStart"/>
      <w:r>
        <w:t>format</w:t>
      </w:r>
      <w:proofErr w:type="gramEnd"/>
      <w:r>
        <w:tab/>
      </w:r>
    </w:p>
    <w:p w14:paraId="1DDBD411" w14:textId="77777777" w:rsidR="0050780F" w:rsidRDefault="0050780F" w:rsidP="0050780F">
      <w:proofErr w:type="gramStart"/>
      <w:r>
        <w:t>The format of "</w:t>
      </w:r>
      <w:proofErr w:type="spellStart"/>
      <w:r>
        <w:t>fileName</w:t>
      </w:r>
      <w:proofErr w:type="spellEnd"/>
      <w:r>
        <w:t>".</w:t>
      </w:r>
      <w:proofErr w:type="gramEnd"/>
      <w:r>
        <w:t xml:space="preserve"> See </w:t>
      </w:r>
      <w:proofErr w:type="spellStart"/>
      <w:r>
        <w:t>ReadDataFile</w:t>
      </w:r>
      <w:proofErr w:type="spellEnd"/>
      <w:r>
        <w:t xml:space="preserve"> and "Details".</w:t>
      </w:r>
    </w:p>
    <w:p w14:paraId="156356B0" w14:textId="77777777" w:rsidR="0050780F" w:rsidRDefault="0050780F" w:rsidP="0050780F"/>
    <w:p w14:paraId="1F014E7E" w14:textId="77777777" w:rsidR="0050780F" w:rsidRDefault="0050780F" w:rsidP="0050780F">
      <w:proofErr w:type="gramStart"/>
      <w:r>
        <w:t>delimiter</w:t>
      </w:r>
      <w:proofErr w:type="gramEnd"/>
      <w:r>
        <w:tab/>
      </w:r>
    </w:p>
    <w:p w14:paraId="102D063A" w14:textId="77777777" w:rsidR="0050780F" w:rsidRDefault="0050780F" w:rsidP="0050780F">
      <w:r>
        <w:t xml:space="preserve">See </w:t>
      </w:r>
      <w:proofErr w:type="spellStart"/>
      <w:r>
        <w:t>ReadDataFile</w:t>
      </w:r>
      <w:proofErr w:type="spellEnd"/>
      <w:r>
        <w:t>.</w:t>
      </w:r>
    </w:p>
    <w:p w14:paraId="2A54995E" w14:textId="77777777" w:rsidR="0050780F" w:rsidRDefault="0050780F" w:rsidP="0050780F"/>
    <w:p w14:paraId="0A8C6AC4" w14:textId="77777777" w:rsidR="0050780F" w:rsidRDefault="0050780F" w:rsidP="0050780F">
      <w:proofErr w:type="gramStart"/>
      <w:r>
        <w:t>data</w:t>
      </w:r>
      <w:proofErr w:type="gramEnd"/>
      <w:r>
        <w:tab/>
      </w:r>
    </w:p>
    <w:p w14:paraId="47E89CD9" w14:textId="77777777" w:rsidR="0050780F" w:rsidRDefault="0050780F" w:rsidP="0050780F">
      <w:r>
        <w:t>The data list to be analyzed. See "Details".</w:t>
      </w:r>
    </w:p>
    <w:p w14:paraId="41D5FAC9" w14:textId="77777777" w:rsidR="0050780F" w:rsidRDefault="0050780F" w:rsidP="0050780F"/>
    <w:p w14:paraId="4902D593" w14:textId="77777777" w:rsidR="0050780F" w:rsidRDefault="0050780F" w:rsidP="0050780F">
      <w:proofErr w:type="spellStart"/>
      <w:proofErr w:type="gramStart"/>
      <w:r>
        <w:t>dataDscrpt</w:t>
      </w:r>
      <w:proofErr w:type="spellEnd"/>
      <w:proofErr w:type="gramEnd"/>
      <w:r>
        <w:tab/>
      </w:r>
    </w:p>
    <w:p w14:paraId="0CC8391B" w14:textId="77777777" w:rsidR="0050780F" w:rsidRDefault="00A42AF6" w:rsidP="0050780F">
      <w:ins w:id="5" w:author="Dev Prasad Chakraborty" w:date="2015-03-23T14:39:00Z">
        <w:r>
          <w:t xml:space="preserve">A </w:t>
        </w:r>
      </w:ins>
      <w:del w:id="6" w:author="Dev Prasad Chakraborty" w:date="2015-03-23T14:40:00Z">
        <w:r w:rsidR="0050780F" w:rsidDel="00A42AF6">
          <w:delText>String</w:delText>
        </w:r>
      </w:del>
      <w:ins w:id="7" w:author="Dev Prasad Chakraborty" w:date="2015-03-23T14:40:00Z">
        <w:r>
          <w:t>s</w:t>
        </w:r>
        <w:r>
          <w:t>tring</w:t>
        </w:r>
      </w:ins>
      <w:del w:id="8" w:author="Dev Prasad Chakraborty" w:date="2015-03-23T14:40:00Z">
        <w:r w:rsidR="0050780F" w:rsidDel="00A42AF6">
          <w:delText>.</w:delText>
        </w:r>
      </w:del>
      <w:r w:rsidR="0050780F">
        <w:t xml:space="preserve"> </w:t>
      </w:r>
      <w:del w:id="9" w:author="Dev Prasad Chakraborty" w:date="2015-03-23T14:40:00Z">
        <w:r w:rsidR="0050780F" w:rsidDel="00A42AF6">
          <w:delText xml:space="preserve">The </w:delText>
        </w:r>
      </w:del>
      <w:r w:rsidR="0050780F">
        <w:t>descript</w:t>
      </w:r>
      <w:del w:id="10" w:author="Dev Prasad Chakraborty" w:date="2015-03-23T14:40:00Z">
        <w:r w:rsidR="0050780F" w:rsidDel="00A42AF6">
          <w:delText>ion</w:delText>
        </w:r>
      </w:del>
      <w:ins w:id="11" w:author="Dev Prasad Chakraborty" w:date="2015-03-23T14:40:00Z">
        <w:r>
          <w:t>or</w:t>
        </w:r>
      </w:ins>
      <w:r w:rsidR="0050780F">
        <w:t xml:space="preserve"> of the data file. Default is the variable name of "data". See "Details".</w:t>
      </w:r>
    </w:p>
    <w:p w14:paraId="784365F8" w14:textId="77777777" w:rsidR="0050780F" w:rsidRDefault="0050780F" w:rsidP="0050780F"/>
    <w:p w14:paraId="4CABDEE4" w14:textId="77777777" w:rsidR="0050780F" w:rsidRDefault="0050780F" w:rsidP="0050780F">
      <w:proofErr w:type="spellStart"/>
      <w:proofErr w:type="gramStart"/>
      <w:r>
        <w:t>reportFile</w:t>
      </w:r>
      <w:proofErr w:type="spellEnd"/>
      <w:proofErr w:type="gramEnd"/>
      <w:r>
        <w:tab/>
      </w:r>
    </w:p>
    <w:p w14:paraId="7892BE25" w14:textId="77777777" w:rsidR="0050780F" w:rsidRDefault="0050780F" w:rsidP="0050780F">
      <w:proofErr w:type="gramStart"/>
      <w:r>
        <w:t>The file name of the output report file (without extension).</w:t>
      </w:r>
      <w:proofErr w:type="gramEnd"/>
      <w:r>
        <w:t xml:space="preserve"> Default is "</w:t>
      </w:r>
      <w:proofErr w:type="spellStart"/>
      <w:r>
        <w:t>fileName</w:t>
      </w:r>
      <w:proofErr w:type="spellEnd"/>
      <w:r>
        <w:t>" or "</w:t>
      </w:r>
      <w:proofErr w:type="spellStart"/>
      <w:r>
        <w:t>dataDscrpt</w:t>
      </w:r>
      <w:proofErr w:type="spellEnd"/>
      <w:r>
        <w:t>" followed by the suffix of "</w:t>
      </w:r>
      <w:proofErr w:type="spellStart"/>
      <w:r>
        <w:t>analysisMethod</w:t>
      </w:r>
      <w:proofErr w:type="spellEnd"/>
      <w:r>
        <w:t>" and "</w:t>
      </w:r>
      <w:proofErr w:type="spellStart"/>
      <w:r>
        <w:t>analysisFOM</w:t>
      </w:r>
      <w:proofErr w:type="spellEnd"/>
      <w:r>
        <w:t xml:space="preserve">". Note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function adds the extension *.txt automatically.</w:t>
      </w:r>
    </w:p>
    <w:p w14:paraId="3095922B" w14:textId="77777777" w:rsidR="0050780F" w:rsidRDefault="0050780F" w:rsidP="0050780F"/>
    <w:p w14:paraId="751557DB" w14:textId="77777777" w:rsidR="0050780F" w:rsidRDefault="0050780F" w:rsidP="0050780F">
      <w:proofErr w:type="spellStart"/>
      <w:proofErr w:type="gramStart"/>
      <w:r>
        <w:t>analysisMethod</w:t>
      </w:r>
      <w:proofErr w:type="spellEnd"/>
      <w:proofErr w:type="gramEnd"/>
      <w:r>
        <w:tab/>
      </w:r>
    </w:p>
    <w:p w14:paraId="4ED85D66" w14:textId="77777777" w:rsidR="0050780F" w:rsidRDefault="0050780F" w:rsidP="0050780F">
      <w:proofErr w:type="gramStart"/>
      <w:r>
        <w:t>The analysis method.</w:t>
      </w:r>
      <w:proofErr w:type="gramEnd"/>
      <w:r>
        <w:t xml:space="preserve"> It can be "OR" or "DBM".</w:t>
      </w:r>
    </w:p>
    <w:p w14:paraId="5D84012C" w14:textId="77777777" w:rsidR="0050780F" w:rsidRDefault="0050780F" w:rsidP="0050780F"/>
    <w:p w14:paraId="2C2DDD23" w14:textId="77777777" w:rsidR="0050780F" w:rsidRDefault="0050780F" w:rsidP="0050780F">
      <w:proofErr w:type="spellStart"/>
      <w:proofErr w:type="gramStart"/>
      <w:r>
        <w:t>analysisFOM</w:t>
      </w:r>
      <w:proofErr w:type="spellEnd"/>
      <w:proofErr w:type="gramEnd"/>
      <w:r>
        <w:tab/>
      </w:r>
    </w:p>
    <w:p w14:paraId="76894D9F" w14:textId="77777777" w:rsidR="0050780F" w:rsidRDefault="0050780F" w:rsidP="0050780F">
      <w:r>
        <w:t xml:space="preserve">See </w:t>
      </w:r>
      <w:proofErr w:type="spellStart"/>
      <w:r>
        <w:t>DBMAnalysis</w:t>
      </w:r>
      <w:proofErr w:type="spellEnd"/>
      <w:r>
        <w:t>.</w:t>
      </w:r>
    </w:p>
    <w:p w14:paraId="0C73B8A9" w14:textId="77777777" w:rsidR="0050780F" w:rsidRDefault="0050780F" w:rsidP="0050780F"/>
    <w:p w14:paraId="4E7FF473" w14:textId="77777777" w:rsidR="0050780F" w:rsidRDefault="0050780F" w:rsidP="0050780F">
      <w:proofErr w:type="spellStart"/>
      <w:proofErr w:type="gramStart"/>
      <w:r>
        <w:t>covEstMethod</w:t>
      </w:r>
      <w:proofErr w:type="spellEnd"/>
      <w:proofErr w:type="gramEnd"/>
      <w:r>
        <w:tab/>
      </w:r>
    </w:p>
    <w:p w14:paraId="1DD1BD71" w14:textId="77777777" w:rsidR="0050780F" w:rsidRDefault="0050780F" w:rsidP="0050780F">
      <w:r>
        <w:t xml:space="preserve">See </w:t>
      </w:r>
      <w:proofErr w:type="spellStart"/>
      <w:r>
        <w:t>ORAnalysis</w:t>
      </w:r>
      <w:proofErr w:type="spellEnd"/>
      <w:r>
        <w:t>.</w:t>
      </w:r>
    </w:p>
    <w:p w14:paraId="125D4D7A" w14:textId="77777777" w:rsidR="0050780F" w:rsidRDefault="0050780F" w:rsidP="0050780F"/>
    <w:p w14:paraId="2072085B" w14:textId="77777777" w:rsidR="0050780F" w:rsidRDefault="0050780F" w:rsidP="0050780F">
      <w:proofErr w:type="spellStart"/>
      <w:proofErr w:type="gramStart"/>
      <w:r>
        <w:t>nBoots</w:t>
      </w:r>
      <w:proofErr w:type="spellEnd"/>
      <w:proofErr w:type="gramEnd"/>
      <w:r>
        <w:tab/>
      </w:r>
    </w:p>
    <w:p w14:paraId="51B74607" w14:textId="77777777" w:rsidR="0050780F" w:rsidRDefault="0050780F" w:rsidP="0050780F">
      <w:r>
        <w:lastRenderedPageBreak/>
        <w:t xml:space="preserve">See </w:t>
      </w:r>
      <w:proofErr w:type="spellStart"/>
      <w:r>
        <w:t>OR</w:t>
      </w:r>
      <w:ins w:id="12" w:author="Dev Prasad Chakraborty" w:date="2015-03-23T14:39:00Z">
        <w:r w:rsidR="00A42AF6">
          <w:t>H</w:t>
        </w:r>
      </w:ins>
      <w:r>
        <w:t>Analysis</w:t>
      </w:r>
      <w:proofErr w:type="spellEnd"/>
      <w:r>
        <w:t>.</w:t>
      </w:r>
    </w:p>
    <w:p w14:paraId="7F065281" w14:textId="77777777" w:rsidR="0050780F" w:rsidRDefault="0050780F" w:rsidP="0050780F"/>
    <w:p w14:paraId="30982882" w14:textId="77777777" w:rsidR="0050780F" w:rsidRDefault="0050780F" w:rsidP="0050780F">
      <w:del w:id="13" w:author="Dev Prasad Chakraborty" w:date="2015-03-23T14:37:00Z">
        <w:r w:rsidDel="00A42AF6">
          <w:delText>aplha</w:delText>
        </w:r>
      </w:del>
      <w:proofErr w:type="gramStart"/>
      <w:ins w:id="14" w:author="Dev Prasad Chakraborty" w:date="2015-03-23T14:37:00Z">
        <w:r w:rsidR="00A42AF6">
          <w:t>alpha</w:t>
        </w:r>
      </w:ins>
      <w:proofErr w:type="gramEnd"/>
      <w:r>
        <w:tab/>
      </w:r>
    </w:p>
    <w:p w14:paraId="5856D0A0" w14:textId="77777777" w:rsidR="0050780F" w:rsidRDefault="0050780F" w:rsidP="0050780F">
      <w:r>
        <w:t xml:space="preserve">See </w:t>
      </w:r>
      <w:proofErr w:type="spellStart"/>
      <w:r>
        <w:t>DBMAnalysis</w:t>
      </w:r>
      <w:proofErr w:type="spellEnd"/>
      <w:r>
        <w:t>.</w:t>
      </w:r>
    </w:p>
    <w:p w14:paraId="158E7C52" w14:textId="77777777" w:rsidR="0050780F" w:rsidRDefault="0050780F" w:rsidP="0050780F"/>
    <w:p w14:paraId="16440260" w14:textId="77777777" w:rsidR="0050780F" w:rsidRDefault="0050780F" w:rsidP="0050780F">
      <w:proofErr w:type="spellStart"/>
      <w:proofErr w:type="gramStart"/>
      <w:r>
        <w:t>showWarnings</w:t>
      </w:r>
      <w:proofErr w:type="spellEnd"/>
      <w:proofErr w:type="gramEnd"/>
      <w:r>
        <w:t>.</w:t>
      </w:r>
      <w:r>
        <w:tab/>
      </w:r>
    </w:p>
    <w:p w14:paraId="4A1BD346" w14:textId="77777777" w:rsidR="0050780F" w:rsidRDefault="0050780F" w:rsidP="0050780F">
      <w:proofErr w:type="gramStart"/>
      <w:r>
        <w:t>logical</w:t>
      </w:r>
      <w:proofErr w:type="gramEnd"/>
      <w:r>
        <w:t xml:space="preserve">. </w:t>
      </w:r>
      <w:ins w:id="15" w:author="Dev Prasad Chakraborty" w:date="2015-03-23T14:37:00Z">
        <w:r w:rsidR="00A42AF6">
          <w:t xml:space="preserve">If TRUE, </w:t>
        </w:r>
      </w:ins>
      <w:del w:id="16" w:author="Dev Prasad Chakraborty" w:date="2015-03-23T14:38:00Z">
        <w:r w:rsidDel="00A42AF6">
          <w:delText xml:space="preserve">Show </w:delText>
        </w:r>
      </w:del>
      <w:ins w:id="17" w:author="Dev Prasad Chakraborty" w:date="2015-03-23T14:38:00Z">
        <w:r w:rsidR="00A42AF6">
          <w:t>a</w:t>
        </w:r>
        <w:r w:rsidR="00A42AF6">
          <w:t xml:space="preserve"> </w:t>
        </w:r>
      </w:ins>
      <w:r>
        <w:t>warning</w:t>
      </w:r>
      <w:ins w:id="18" w:author="Dev Prasad Chakraborty" w:date="2015-03-23T14:38:00Z">
        <w:r w:rsidR="00A42AF6">
          <w:t xml:space="preserve"> will </w:t>
        </w:r>
        <w:proofErr w:type="gramStart"/>
        <w:r w:rsidR="00A42AF6">
          <w:t>be  issued</w:t>
        </w:r>
        <w:proofErr w:type="gramEnd"/>
        <w:r w:rsidR="00A42AF6">
          <w:t xml:space="preserve"> </w:t>
        </w:r>
      </w:ins>
      <w:del w:id="19" w:author="Dev Prasad Chakraborty" w:date="2015-03-23T14:38:00Z">
        <w:r w:rsidDel="00A42AF6">
          <w:delText xml:space="preserve">s </w:delText>
        </w:r>
      </w:del>
      <w:r>
        <w:t>if the report file already exists</w:t>
      </w:r>
      <w:del w:id="20" w:author="Dev Prasad Chakraborty" w:date="2015-03-23T14:38:00Z">
        <w:r w:rsidDel="00A42AF6">
          <w:delText xml:space="preserve"> when it is TRUE</w:delText>
        </w:r>
      </w:del>
      <w:r>
        <w:t>.</w:t>
      </w:r>
    </w:p>
    <w:p w14:paraId="2884F953" w14:textId="77777777" w:rsidR="0050780F" w:rsidRDefault="0050780F" w:rsidP="0050780F"/>
    <w:p w14:paraId="105DB747" w14:textId="77777777" w:rsidR="0050780F" w:rsidRDefault="0050780F" w:rsidP="0050780F">
      <w:r>
        <w:t>Details</w:t>
      </w:r>
    </w:p>
    <w:p w14:paraId="764CD543" w14:textId="77777777" w:rsidR="0050780F" w:rsidRDefault="0050780F" w:rsidP="0050780F"/>
    <w:p w14:paraId="7C9E6D90" w14:textId="77777777" w:rsidR="0050780F" w:rsidRDefault="0050780F" w:rsidP="0050780F">
      <w:r>
        <w:t>At least one of the combinations of "</w:t>
      </w:r>
      <w:proofErr w:type="spellStart"/>
      <w:r>
        <w:t>fileName</w:t>
      </w:r>
      <w:proofErr w:type="spellEnd"/>
      <w:r>
        <w:t xml:space="preserve"> and format" and "data and </w:t>
      </w:r>
      <w:proofErr w:type="spellStart"/>
      <w:r>
        <w:t>dataDscrpt</w:t>
      </w:r>
      <w:proofErr w:type="spellEnd"/>
      <w:r>
        <w:t>" must be specified. If both of them are specified, the data file "</w:t>
      </w:r>
      <w:proofErr w:type="spellStart"/>
      <w:r>
        <w:t>fileName</w:t>
      </w:r>
      <w:proofErr w:type="spellEnd"/>
      <w:r>
        <w:t>" is analyzed and the data list "data" is ignored.</w:t>
      </w:r>
    </w:p>
    <w:p w14:paraId="64DE21D3" w14:textId="77777777" w:rsidR="0050780F" w:rsidRDefault="0050780F" w:rsidP="0050780F"/>
    <w:p w14:paraId="38C486E0" w14:textId="77777777" w:rsidR="0050780F" w:rsidRDefault="0050780F" w:rsidP="0050780F">
      <w:r>
        <w:t>Value</w:t>
      </w:r>
    </w:p>
    <w:p w14:paraId="66771671" w14:textId="77777777" w:rsidR="0050780F" w:rsidRDefault="0050780F" w:rsidP="0050780F"/>
    <w:p w14:paraId="01A4C971" w14:textId="77777777" w:rsidR="0050780F" w:rsidRDefault="0050780F" w:rsidP="0050780F">
      <w:proofErr w:type="gramStart"/>
      <w:r>
        <w:t>A formatted analysis report of the data.</w:t>
      </w:r>
      <w:proofErr w:type="gramEnd"/>
    </w:p>
    <w:p w14:paraId="29D0A61B" w14:textId="77777777" w:rsidR="0050780F" w:rsidRDefault="0050780F" w:rsidP="0050780F"/>
    <w:p w14:paraId="44811A2C" w14:textId="77777777" w:rsidR="0050780F" w:rsidRDefault="0050780F" w:rsidP="0050780F">
      <w:r>
        <w:t>Examples</w:t>
      </w:r>
    </w:p>
    <w:p w14:paraId="27D5F073" w14:textId="77777777" w:rsidR="0050780F" w:rsidRDefault="0050780F" w:rsidP="0050780F"/>
    <w:p w14:paraId="5576417F" w14:textId="77777777" w:rsidR="0050780F" w:rsidRDefault="0050780F" w:rsidP="0050780F">
      <w:proofErr w:type="spellStart"/>
      <w:proofErr w:type="gramStart"/>
      <w:r>
        <w:t>OutputReport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 = "Van Dyke.xlsx", format = "JAFROC", </w:t>
      </w:r>
      <w:proofErr w:type="spellStart"/>
      <w:r>
        <w:t>analysisMethod</w:t>
      </w:r>
      <w:proofErr w:type="spellEnd"/>
      <w:r>
        <w:t xml:space="preserve"> = "DBM", </w:t>
      </w:r>
      <w:proofErr w:type="spellStart"/>
      <w:r>
        <w:t>analysisFOM</w:t>
      </w:r>
      <w:proofErr w:type="spellEnd"/>
      <w:r>
        <w:t xml:space="preserve"> = "</w:t>
      </w:r>
      <w:ins w:id="21" w:author="Dev Prasad Chakraborty" w:date="2015-03-23T14:42:00Z">
        <w:r w:rsidR="00A42AF6">
          <w:t>Wilcoxon</w:t>
        </w:r>
      </w:ins>
      <w:r>
        <w:t>")</w:t>
      </w:r>
    </w:p>
    <w:p w14:paraId="34BB772F" w14:textId="77777777" w:rsidR="0050780F" w:rsidRDefault="0050780F" w:rsidP="0050780F">
      <w:proofErr w:type="spellStart"/>
      <w:proofErr w:type="gramStart"/>
      <w:r>
        <w:t>OutputReport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vanDykeData</w:t>
      </w:r>
      <w:proofErr w:type="spellEnd"/>
      <w:r>
        <w:t xml:space="preserve">, </w:t>
      </w:r>
      <w:proofErr w:type="spellStart"/>
      <w:r>
        <w:t>dataDscrpt</w:t>
      </w:r>
      <w:proofErr w:type="spellEnd"/>
      <w:r>
        <w:t xml:space="preserve"> = "Van Dyke Data", </w:t>
      </w:r>
      <w:proofErr w:type="spellStart"/>
      <w:r>
        <w:t>analysisMethod</w:t>
      </w:r>
      <w:proofErr w:type="spellEnd"/>
      <w:r>
        <w:t xml:space="preserve"> = "OR", </w:t>
      </w:r>
      <w:proofErr w:type="spellStart"/>
      <w:r>
        <w:t>analysisFOM</w:t>
      </w:r>
      <w:proofErr w:type="spellEnd"/>
      <w:r>
        <w:t xml:space="preserve"> = "</w:t>
      </w:r>
      <w:ins w:id="22" w:author="Dev Prasad Chakraborty" w:date="2015-03-23T14:42:00Z">
        <w:r w:rsidR="00A42AF6">
          <w:t>W</w:t>
        </w:r>
        <w:r w:rsidR="00A42AF6">
          <w:t>ilcoxon</w:t>
        </w:r>
      </w:ins>
      <w:r>
        <w:t>",</w:t>
      </w:r>
    </w:p>
    <w:p w14:paraId="16D81BF2" w14:textId="77777777" w:rsidR="0050780F" w:rsidRDefault="0050780F" w:rsidP="0050780F">
      <w:r>
        <w:t xml:space="preserve">             </w:t>
      </w:r>
      <w:proofErr w:type="spellStart"/>
      <w:proofErr w:type="gramStart"/>
      <w:r>
        <w:t>covEstMethod</w:t>
      </w:r>
      <w:proofErr w:type="spellEnd"/>
      <w:proofErr w:type="gramEnd"/>
      <w:r>
        <w:t xml:space="preserve"> = "Jackknife")</w:t>
      </w:r>
    </w:p>
    <w:p w14:paraId="7BB4CC88" w14:textId="77777777" w:rsidR="00E93377" w:rsidRDefault="00E93377"/>
    <w:sectPr w:rsidR="00E93377" w:rsidSect="005A3D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0F"/>
    <w:rsid w:val="000654B1"/>
    <w:rsid w:val="001F14E8"/>
    <w:rsid w:val="0050780F"/>
    <w:rsid w:val="005A3D54"/>
    <w:rsid w:val="009723E8"/>
    <w:rsid w:val="00A42AF6"/>
    <w:rsid w:val="00B45C2B"/>
    <w:rsid w:val="00B66BE8"/>
    <w:rsid w:val="00E93377"/>
    <w:rsid w:val="00EB61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8661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1529</Characters>
  <Application>Microsoft Macintosh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2</cp:revision>
  <dcterms:created xsi:type="dcterms:W3CDTF">2015-03-23T18:36:00Z</dcterms:created>
  <dcterms:modified xsi:type="dcterms:W3CDTF">2015-03-23T18:43:00Z</dcterms:modified>
</cp:coreProperties>
</file>