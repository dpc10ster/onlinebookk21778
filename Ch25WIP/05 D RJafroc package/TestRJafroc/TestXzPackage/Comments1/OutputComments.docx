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566C" w14:textId="01EB8064" w:rsidR="00206592" w:rsidRDefault="00206592" w:rsidP="00206592">
      <w:proofErr w:type="spellStart"/>
      <w:proofErr w:type="gramStart"/>
      <w:r>
        <w:t>OutputReport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vanDykeData</w:t>
      </w:r>
      <w:proofErr w:type="spellEnd"/>
      <w:r>
        <w:t xml:space="preserve">, </w:t>
      </w:r>
      <w:proofErr w:type="spellStart"/>
      <w:r>
        <w:t>dataDscrpt</w:t>
      </w:r>
      <w:proofErr w:type="spellEnd"/>
      <w:r>
        <w:t xml:space="preserve"> = "Van Dyke Data", </w:t>
      </w:r>
      <w:proofErr w:type="spellStart"/>
      <w:r>
        <w:t>analysisMethod</w:t>
      </w:r>
      <w:proofErr w:type="spellEnd"/>
      <w:r>
        <w:t xml:space="preserve"> = "OR</w:t>
      </w:r>
      <w:ins w:id="0" w:author="Dev Prasad Chakraborty" w:date="2015-03-23T13:31:00Z">
        <w:r>
          <w:t>H</w:t>
        </w:r>
      </w:ins>
      <w:r>
        <w:t xml:space="preserve">", </w:t>
      </w:r>
      <w:del w:id="1" w:author="Dev Prasad Chakraborty" w:date="2015-03-23T13:44:00Z">
        <w:r w:rsidDel="00BA7289">
          <w:delText>analysis</w:delText>
        </w:r>
      </w:del>
      <w:r>
        <w:t>FOM = "</w:t>
      </w:r>
      <w:del w:id="2" w:author="Dev Prasad Chakraborty" w:date="2015-03-23T13:30:00Z">
        <w:r w:rsidDel="00206592">
          <w:delText>ROC</w:delText>
        </w:r>
      </w:del>
      <w:ins w:id="3" w:author="Dev Prasad Chakraborty" w:date="2015-03-23T13:30:00Z">
        <w:r>
          <w:t>Wilcoxon</w:t>
        </w:r>
      </w:ins>
      <w:r>
        <w:t xml:space="preserve">", </w:t>
      </w:r>
      <w:proofErr w:type="spellStart"/>
      <w:r>
        <w:t>covEstMethod</w:t>
      </w:r>
      <w:proofErr w:type="spellEnd"/>
      <w:r>
        <w:t xml:space="preserve"> = "Jackknife")</w:t>
      </w:r>
    </w:p>
    <w:p w14:paraId="200B474D" w14:textId="77777777" w:rsidR="00206592" w:rsidRDefault="00206592" w:rsidP="00206592"/>
    <w:p w14:paraId="7B964A49" w14:textId="77777777" w:rsidR="00206592" w:rsidRDefault="00206592" w:rsidP="005B19D5">
      <w:pPr>
        <w:rPr>
          <w:ins w:id="4" w:author="Dev Prasad Chakraborty" w:date="2015-03-23T13:29:00Z"/>
        </w:rPr>
      </w:pPr>
    </w:p>
    <w:p w14:paraId="4FACCB14" w14:textId="77777777" w:rsidR="00206592" w:rsidRDefault="00206592" w:rsidP="005B19D5">
      <w:pPr>
        <w:rPr>
          <w:ins w:id="5" w:author="Dev Prasad Chakraborty" w:date="2015-03-23T13:29:00Z"/>
        </w:rPr>
      </w:pPr>
    </w:p>
    <w:p w14:paraId="78B952FB" w14:textId="77777777" w:rsidR="005B19D5" w:rsidRDefault="00636A3E" w:rsidP="005B19D5">
      <w:r>
        <w:t xml:space="preserve"> </w:t>
      </w:r>
      <w:proofErr w:type="spellStart"/>
      <w:r w:rsidRPr="00636A3E">
        <w:rPr>
          <w:highlight w:val="yellow"/>
        </w:rPr>
        <w:t>RJafroc</w:t>
      </w:r>
      <w:proofErr w:type="spellEnd"/>
      <w:r w:rsidR="005B19D5">
        <w:t xml:space="preserve"> Version 1.0</w:t>
      </w:r>
    </w:p>
    <w:p w14:paraId="78B15F84" w14:textId="178A681E" w:rsidR="005B19D5" w:rsidRDefault="005B19D5" w:rsidP="005B19D5">
      <w:r>
        <w:t xml:space="preserve"> Last </w:t>
      </w:r>
      <w:r w:rsidR="00513954" w:rsidRPr="00513954">
        <w:rPr>
          <w:highlight w:val="yellow"/>
        </w:rPr>
        <w:t>c</w:t>
      </w:r>
      <w:r>
        <w:t xml:space="preserve">ompilation </w:t>
      </w:r>
      <w:r w:rsidR="00513954" w:rsidRPr="00513954">
        <w:rPr>
          <w:highlight w:val="yellow"/>
        </w:rPr>
        <w:t>d</w:t>
      </w:r>
      <w:r>
        <w:t>ate:</w:t>
      </w:r>
      <w:ins w:id="6" w:author="Dev Prasad Chakraborty" w:date="2015-03-23T13:04:00Z">
        <w:r w:rsidR="00B849F9">
          <w:t xml:space="preserve"> (no need to capitalize; these are not nouns)</w:t>
        </w:r>
      </w:ins>
    </w:p>
    <w:p w14:paraId="47AA405E" w14:textId="77777777" w:rsidR="005B19D5" w:rsidRDefault="005B19D5" w:rsidP="005B19D5">
      <w:r>
        <w:tab/>
        <w:t>Jan 15 2015 10:51:44</w:t>
      </w:r>
    </w:p>
    <w:p w14:paraId="697421E6" w14:textId="77777777" w:rsidR="005B19D5" w:rsidRDefault="005B19D5" w:rsidP="005B19D5"/>
    <w:p w14:paraId="274566E6" w14:textId="3E34A8EC" w:rsidR="005B19D5" w:rsidRDefault="005B19D5" w:rsidP="005B19D5">
      <w:r>
        <w:t xml:space="preserve"> </w:t>
      </w:r>
      <w:r w:rsidR="00513954" w:rsidRPr="00513954">
        <w:rPr>
          <w:highlight w:val="yellow"/>
        </w:rPr>
        <w:t>R</w:t>
      </w:r>
      <w:r>
        <w:t xml:space="preserve">un date: </w:t>
      </w:r>
    </w:p>
    <w:p w14:paraId="2C894013" w14:textId="77777777" w:rsidR="005B19D5" w:rsidRDefault="005B19D5" w:rsidP="005B19D5">
      <w:r>
        <w:tab/>
        <w:t>Mar 23 2015 Mon 12:26:54 EDT</w:t>
      </w:r>
    </w:p>
    <w:p w14:paraId="286BED6C" w14:textId="77777777" w:rsidR="005B19D5" w:rsidRDefault="005B19D5" w:rsidP="005B19D5"/>
    <w:p w14:paraId="4F801DE0" w14:textId="77777777" w:rsidR="005B19D5" w:rsidRDefault="005B19D5" w:rsidP="005B19D5"/>
    <w:p w14:paraId="01070BD2" w14:textId="6287A772" w:rsidR="005B19D5" w:rsidRDefault="005B19D5" w:rsidP="005B19D5">
      <w:r>
        <w:t xml:space="preserve"> FOM </w:t>
      </w:r>
      <w:proofErr w:type="gramStart"/>
      <w:r>
        <w:t>selected         :</w:t>
      </w:r>
      <w:proofErr w:type="gramEnd"/>
      <w:r>
        <w:t xml:space="preserve">     </w:t>
      </w:r>
      <w:commentRangeStart w:id="7"/>
      <w:del w:id="8" w:author="Dev Prasad Chakraborty" w:date="2015-03-23T13:00:00Z">
        <w:r w:rsidDel="003B3175">
          <w:delText>ROC</w:delText>
        </w:r>
      </w:del>
      <w:ins w:id="9" w:author="Dev Prasad Chakraborty" w:date="2015-03-23T13:00:00Z">
        <w:r w:rsidR="003B3175">
          <w:t>Wilcoxon</w:t>
        </w:r>
      </w:ins>
      <w:commentRangeEnd w:id="7"/>
      <w:ins w:id="10" w:author="Dev Prasad Chakraborty" w:date="2015-03-23T13:29:00Z">
        <w:r w:rsidR="00206592">
          <w:rPr>
            <w:rStyle w:val="CommentReference"/>
          </w:rPr>
          <w:commentReference w:id="7"/>
        </w:r>
      </w:ins>
    </w:p>
    <w:p w14:paraId="065D2AEB" w14:textId="3E2B1509" w:rsidR="005B19D5" w:rsidRDefault="005B19D5" w:rsidP="005B19D5">
      <w:r>
        <w:t xml:space="preserve"> </w:t>
      </w:r>
      <w:proofErr w:type="gramStart"/>
      <w:r>
        <w:t>Input  Data</w:t>
      </w:r>
      <w:proofErr w:type="gramEnd"/>
      <w:r>
        <w:t xml:space="preserve">          :     </w:t>
      </w:r>
      <w:proofErr w:type="spellStart"/>
      <w:r w:rsidRPr="00513954">
        <w:rPr>
          <w:highlight w:val="yellow"/>
        </w:rPr>
        <w:t>VanDykeData</w:t>
      </w:r>
      <w:proofErr w:type="spellEnd"/>
      <w:r w:rsidR="00513954" w:rsidRPr="00513954">
        <w:rPr>
          <w:highlight w:val="yellow"/>
        </w:rPr>
        <w:t xml:space="preserve"> </w:t>
      </w:r>
      <w:del w:id="12" w:author="Dev Prasad Chakraborty" w:date="2015-03-23T13:04:00Z">
        <w:r w:rsidR="00513954" w:rsidRPr="00513954" w:rsidDel="00B849F9">
          <w:rPr>
            <w:highlight w:val="yellow"/>
          </w:rPr>
          <w:delText>(</w:delText>
        </w:r>
      </w:del>
      <w:del w:id="13" w:author="Dev Prasad Chakraborty" w:date="2015-03-23T12:53:00Z">
        <w:r w:rsidR="00513954" w:rsidRPr="00513954" w:rsidDel="00513954">
          <w:rPr>
            <w:highlight w:val="yellow"/>
          </w:rPr>
          <w:delText>preloaded</w:delText>
        </w:r>
      </w:del>
      <w:ins w:id="14" w:author="Dev Prasad Chakraborty" w:date="2015-03-23T12:53:00Z">
        <w:r w:rsidR="00513954">
          <w:rPr>
            <w:highlight w:val="yellow"/>
          </w:rPr>
          <w:t xml:space="preserve">preloaded </w:t>
        </w:r>
        <w:proofErr w:type="spellStart"/>
        <w:r w:rsidR="00513954">
          <w:rPr>
            <w:highlight w:val="yellow"/>
          </w:rPr>
          <w:t>datafile</w:t>
        </w:r>
      </w:ins>
      <w:proofErr w:type="spellEnd"/>
      <w:del w:id="15" w:author="Dev Prasad Chakraborty" w:date="2015-03-23T13:04:00Z">
        <w:r w:rsidR="00513954" w:rsidRPr="00513954" w:rsidDel="00B849F9">
          <w:rPr>
            <w:highlight w:val="yellow"/>
          </w:rPr>
          <w:delText>)</w:delText>
        </w:r>
      </w:del>
    </w:p>
    <w:p w14:paraId="3F44329E" w14:textId="77777777" w:rsidR="005B19D5" w:rsidRDefault="005B19D5" w:rsidP="005B19D5">
      <w:r>
        <w:t xml:space="preserve"> Output Data </w:t>
      </w:r>
      <w:proofErr w:type="gramStart"/>
      <w:r>
        <w:t>Filename :</w:t>
      </w:r>
      <w:proofErr w:type="gramEnd"/>
      <w:r>
        <w:t xml:space="preserve">     /Users/Dev/book/0 temporary/</w:t>
      </w:r>
      <w:proofErr w:type="spellStart"/>
      <w:r>
        <w:t>XzPaper</w:t>
      </w:r>
      <w:proofErr w:type="spellEnd"/>
      <w:r>
        <w:t>/</w:t>
      </w:r>
      <w:proofErr w:type="spellStart"/>
      <w:r>
        <w:t>TestXzPackage</w:t>
      </w:r>
      <w:proofErr w:type="spellEnd"/>
      <w:r>
        <w:t>/Van</w:t>
      </w:r>
      <w:del w:id="16" w:author="Dev Prasad Chakraborty" w:date="2015-03-23T13:04:00Z">
        <w:r w:rsidDel="00B849F9">
          <w:delText xml:space="preserve"> </w:delText>
        </w:r>
      </w:del>
      <w:r>
        <w:t>Dyke</w:t>
      </w:r>
      <w:del w:id="17" w:author="Dev Prasad Chakraborty" w:date="2015-03-23T13:04:00Z">
        <w:r w:rsidDel="00B849F9">
          <w:delText xml:space="preserve"> </w:delText>
        </w:r>
      </w:del>
      <w:r>
        <w:t>Data_OR_ROC.txt</w:t>
      </w:r>
    </w:p>
    <w:p w14:paraId="3656B40B" w14:textId="77777777" w:rsidR="005B19D5" w:rsidRDefault="005B19D5" w:rsidP="005B19D5"/>
    <w:p w14:paraId="3745E004" w14:textId="77777777" w:rsidR="005B19D5" w:rsidRDefault="005B19D5" w:rsidP="005B19D5">
      <w:r>
        <w:t>================================================================================</w:t>
      </w:r>
    </w:p>
    <w:p w14:paraId="0EAFC103" w14:textId="77777777" w:rsidR="005B19D5" w:rsidRDefault="005B19D5" w:rsidP="005B19D5"/>
    <w:p w14:paraId="078C557A" w14:textId="191A9AA7" w:rsidR="005B19D5" w:rsidRDefault="005B19D5" w:rsidP="005B19D5">
      <w:r>
        <w:t xml:space="preserve"> </w:t>
      </w:r>
      <w:del w:id="18" w:author="Dev Prasad Chakraborty" w:date="2015-03-23T13:00:00Z">
        <w:r w:rsidDel="003B3175">
          <w:delText xml:space="preserve">Analysis </w:delText>
        </w:r>
      </w:del>
      <w:ins w:id="19" w:author="Dev Prasad Chakraborty" w:date="2015-03-23T13:00:00Z">
        <w:r w:rsidR="003B3175">
          <w:t xml:space="preserve">Significance testing </w:t>
        </w:r>
      </w:ins>
      <w:r>
        <w:t>method</w:t>
      </w:r>
      <w:proofErr w:type="gramStart"/>
      <w:r>
        <w:t>:         :</w:t>
      </w:r>
      <w:proofErr w:type="gramEnd"/>
      <w:r>
        <w:t xml:space="preserve"> </w:t>
      </w:r>
      <w:del w:id="20" w:author="Dev Prasad Chakraborty" w:date="2015-03-23T13:01:00Z">
        <w:r w:rsidDel="003B3175">
          <w:delText xml:space="preserve"> </w:delText>
        </w:r>
        <w:r w:rsidR="00513954" w:rsidRPr="00513954" w:rsidDel="003B3175">
          <w:rPr>
            <w:highlight w:val="yellow"/>
          </w:rPr>
          <w:delText>Wilcoxon</w:delText>
        </w:r>
        <w:r w:rsidDel="003B3175">
          <w:delText xml:space="preserve"> FOM </w:delText>
        </w:r>
      </w:del>
      <w:r w:rsidR="00513954" w:rsidRPr="00513954">
        <w:rPr>
          <w:highlight w:val="yellow"/>
        </w:rPr>
        <w:t>ORH</w:t>
      </w:r>
      <w:del w:id="21" w:author="Dev Prasad Chakraborty" w:date="2015-03-23T13:01:00Z">
        <w:r w:rsidDel="003B3175">
          <w:delText xml:space="preserve"> SIGNIFICANCE TESTING</w:delText>
        </w:r>
      </w:del>
    </w:p>
    <w:p w14:paraId="2DB7E471" w14:textId="77777777" w:rsidR="005B19D5" w:rsidRDefault="005B19D5" w:rsidP="005B19D5">
      <w:r>
        <w:t xml:space="preserve"> Number of </w:t>
      </w:r>
      <w:proofErr w:type="gramStart"/>
      <w:r>
        <w:t>Readers        :</w:t>
      </w:r>
      <w:proofErr w:type="gramEnd"/>
      <w:r>
        <w:t xml:space="preserve">  5</w:t>
      </w:r>
    </w:p>
    <w:p w14:paraId="02C38298" w14:textId="77777777" w:rsidR="005B19D5" w:rsidRDefault="005B19D5" w:rsidP="005B19D5">
      <w:r>
        <w:t xml:space="preserve"> Number of </w:t>
      </w:r>
      <w:proofErr w:type="gramStart"/>
      <w:r>
        <w:t>Treatments     :</w:t>
      </w:r>
      <w:proofErr w:type="gramEnd"/>
      <w:r>
        <w:t xml:space="preserve">  2</w:t>
      </w:r>
    </w:p>
    <w:p w14:paraId="2175B5E5" w14:textId="77777777" w:rsidR="005B19D5" w:rsidRDefault="005B19D5" w:rsidP="005B19D5">
      <w:r>
        <w:t xml:space="preserve"> Number of Normal </w:t>
      </w:r>
      <w:proofErr w:type="gramStart"/>
      <w:r>
        <w:t>Cases   :</w:t>
      </w:r>
      <w:proofErr w:type="gramEnd"/>
      <w:r>
        <w:t xml:space="preserve">  69</w:t>
      </w:r>
    </w:p>
    <w:p w14:paraId="3BCFE045" w14:textId="77777777" w:rsidR="005B19D5" w:rsidRDefault="005B19D5" w:rsidP="005B19D5">
      <w:r>
        <w:t xml:space="preserve"> Number of Abnormal </w:t>
      </w:r>
      <w:proofErr w:type="gramStart"/>
      <w:r>
        <w:t>Cases :</w:t>
      </w:r>
      <w:proofErr w:type="gramEnd"/>
      <w:r>
        <w:t xml:space="preserve">  45</w:t>
      </w:r>
    </w:p>
    <w:p w14:paraId="30DB8BE3" w14:textId="77777777" w:rsidR="005B19D5" w:rsidRDefault="005B19D5" w:rsidP="005B19D5">
      <w:r>
        <w:t xml:space="preserve"> Fraction of Normal </w:t>
      </w:r>
      <w:proofErr w:type="gramStart"/>
      <w:r>
        <w:t>Cases :</w:t>
      </w:r>
      <w:proofErr w:type="gramEnd"/>
      <w:r>
        <w:t xml:space="preserve">  0.605263</w:t>
      </w:r>
    </w:p>
    <w:p w14:paraId="71924E9D" w14:textId="0A8B3588" w:rsidR="005B19D5" w:rsidDel="00513954" w:rsidRDefault="005B19D5">
      <w:pPr>
        <w:rPr>
          <w:del w:id="22" w:author="Dev Prasad Chakraborty" w:date="2015-03-23T12:45:00Z"/>
        </w:rPr>
      </w:pPr>
      <w:r>
        <w:t xml:space="preserve"> </w:t>
      </w:r>
      <w:del w:id="23" w:author="Dev Prasad Chakraborty" w:date="2015-03-23T12:45:00Z">
        <w:r w:rsidDel="00513954">
          <w:delText>Min    LESIONS_PER_IMAGE :  1</w:delText>
        </w:r>
      </w:del>
    </w:p>
    <w:p w14:paraId="14DEE45C" w14:textId="19915C41" w:rsidR="005B19D5" w:rsidDel="00513954" w:rsidRDefault="005B19D5">
      <w:pPr>
        <w:rPr>
          <w:del w:id="24" w:author="Dev Prasad Chakraborty" w:date="2015-03-23T12:45:00Z"/>
        </w:rPr>
      </w:pPr>
      <w:del w:id="25" w:author="Dev Prasad Chakraborty" w:date="2015-03-23T12:45:00Z">
        <w:r w:rsidDel="00513954">
          <w:delText xml:space="preserve"> Max    LESIONS_PER_IMAGE :  1</w:delText>
        </w:r>
      </w:del>
    </w:p>
    <w:p w14:paraId="45EB52B2" w14:textId="788CE5C7" w:rsidR="005B19D5" w:rsidDel="00513954" w:rsidRDefault="005B19D5">
      <w:pPr>
        <w:rPr>
          <w:del w:id="26" w:author="Dev Prasad Chakraborty" w:date="2015-03-23T12:45:00Z"/>
        </w:rPr>
      </w:pPr>
      <w:del w:id="27" w:author="Dev Prasad Chakraborty" w:date="2015-03-23T12:45:00Z">
        <w:r w:rsidDel="00513954">
          <w:delText xml:space="preserve"> Mean   LESIONS_PER_IMAGE :  1.000000</w:delText>
        </w:r>
      </w:del>
    </w:p>
    <w:p w14:paraId="6FD0561F" w14:textId="5057FE06" w:rsidR="005B19D5" w:rsidDel="00513954" w:rsidRDefault="005B19D5">
      <w:pPr>
        <w:rPr>
          <w:del w:id="28" w:author="Dev Prasad Chakraborty" w:date="2015-03-23T12:45:00Z"/>
        </w:rPr>
      </w:pPr>
      <w:del w:id="29" w:author="Dev Prasad Chakraborty" w:date="2015-03-23T12:45:00Z">
        <w:r w:rsidDel="00513954">
          <w:delText xml:space="preserve"> Total  LESIONS           :  45</w:delText>
        </w:r>
      </w:del>
    </w:p>
    <w:p w14:paraId="2684CCD6" w14:textId="5AB91A66" w:rsidR="005B19D5" w:rsidRDefault="005B19D5" w:rsidP="00513954">
      <w:del w:id="30" w:author="Dev Prasad Chakraborty" w:date="2015-03-23T12:45:00Z">
        <w:r w:rsidDel="00513954">
          <w:delText xml:space="preserve"> </w:delText>
        </w:r>
      </w:del>
      <w:r>
        <w:t xml:space="preserve">Inc. Loc. </w:t>
      </w:r>
      <w:proofErr w:type="spellStart"/>
      <w:r>
        <w:t>Frac</w:t>
      </w:r>
      <w:proofErr w:type="spellEnd"/>
      <w:r>
        <w:t xml:space="preserve">.          :  </w:t>
      </w:r>
      <w:proofErr w:type="gramStart"/>
      <w:r>
        <w:t xml:space="preserve">0.018889 </w:t>
      </w:r>
      <w:r w:rsidRPr="00513954">
        <w:rPr>
          <w:highlight w:val="yellow"/>
        </w:rPr>
        <w:t>!</w:t>
      </w:r>
      <w:proofErr w:type="gramEnd"/>
      <w:r w:rsidRPr="00513954">
        <w:rPr>
          <w:highlight w:val="yellow"/>
        </w:rPr>
        <w:t>!</w:t>
      </w:r>
      <w:proofErr w:type="spellStart"/>
      <w:proofErr w:type="gramStart"/>
      <w:r w:rsidRPr="00513954">
        <w:rPr>
          <w:highlight w:val="yellow"/>
        </w:rPr>
        <w:t>dpc</w:t>
      </w:r>
      <w:proofErr w:type="spellEnd"/>
      <w:proofErr w:type="gramEnd"/>
    </w:p>
    <w:p w14:paraId="4FB30508" w14:textId="77777777" w:rsidR="005B19D5" w:rsidRDefault="005B19D5" w:rsidP="005B19D5"/>
    <w:p w14:paraId="21D4F533" w14:textId="77777777" w:rsidR="005B19D5" w:rsidRDefault="005B19D5" w:rsidP="005B19D5"/>
    <w:p w14:paraId="01CF7195" w14:textId="0A369C51" w:rsidR="005B19D5" w:rsidDel="00513954" w:rsidRDefault="005B19D5" w:rsidP="005B19D5">
      <w:pPr>
        <w:rPr>
          <w:del w:id="31" w:author="Dev Prasad Chakraborty" w:date="2015-03-23T12:46:00Z"/>
        </w:rPr>
      </w:pPr>
      <w:del w:id="32" w:author="Dev Prasad Chakraborty" w:date="2015-03-23T12:46:00Z">
        <w:r w:rsidDel="00513954">
          <w:delText>================================================================================</w:delText>
        </w:r>
      </w:del>
    </w:p>
    <w:p w14:paraId="0E45229F" w14:textId="6C177A0F" w:rsidR="005B19D5" w:rsidDel="00513954" w:rsidRDefault="005B19D5" w:rsidP="005B19D5">
      <w:pPr>
        <w:rPr>
          <w:del w:id="33" w:author="Dev Prasad Chakraborty" w:date="2015-03-23T12:46:00Z"/>
        </w:rPr>
      </w:pPr>
    </w:p>
    <w:p w14:paraId="0D4DD7CD" w14:textId="68D31025" w:rsidR="005B19D5" w:rsidDel="00513954" w:rsidRDefault="005B19D5" w:rsidP="005B19D5">
      <w:pPr>
        <w:rPr>
          <w:del w:id="34" w:author="Dev Prasad Chakraborty" w:date="2015-03-23T12:46:00Z"/>
        </w:rPr>
      </w:pPr>
      <w:del w:id="35" w:author="Dev Prasad Chakraborty" w:date="2015-03-23T12:46:00Z">
        <w:r w:rsidDel="00513954">
          <w:delText xml:space="preserve"> Avg. number of non-lesion localization marks per reader on normal images: 0.582609</w:delText>
        </w:r>
      </w:del>
    </w:p>
    <w:p w14:paraId="7E5C9A20" w14:textId="041F4A30" w:rsidR="005B19D5" w:rsidDel="00513954" w:rsidRDefault="005B19D5" w:rsidP="005B19D5">
      <w:pPr>
        <w:rPr>
          <w:del w:id="36" w:author="Dev Prasad Chakraborty" w:date="2015-03-23T12:46:00Z"/>
        </w:rPr>
      </w:pPr>
      <w:del w:id="37" w:author="Dev Prasad Chakraborty" w:date="2015-03-23T12:46:00Z">
        <w:r w:rsidDel="00513954">
          <w:delText xml:space="preserve"> Avg. number of non-lesion localization marks per reader on abnormal images:  0.000000</w:delText>
        </w:r>
      </w:del>
    </w:p>
    <w:p w14:paraId="4191C8D8" w14:textId="3F6DD8BF" w:rsidR="005B19D5" w:rsidDel="00513954" w:rsidRDefault="005B19D5" w:rsidP="005B19D5">
      <w:pPr>
        <w:rPr>
          <w:del w:id="38" w:author="Dev Prasad Chakraborty" w:date="2015-03-23T12:46:00Z"/>
        </w:rPr>
      </w:pPr>
      <w:del w:id="39" w:author="Dev Prasad Chakraborty" w:date="2015-03-23T12:46:00Z">
        <w:r w:rsidDel="00513954">
          <w:delText xml:space="preserve"> Avg. number of lesion localization marks per reader :  0.962222</w:delText>
        </w:r>
      </w:del>
    </w:p>
    <w:p w14:paraId="10D2CCD4" w14:textId="7420F1E6" w:rsidR="005B19D5" w:rsidDel="00513954" w:rsidRDefault="005B19D5" w:rsidP="005B19D5">
      <w:pPr>
        <w:rPr>
          <w:del w:id="40" w:author="Dev Prasad Chakraborty" w:date="2015-03-23T12:46:00Z"/>
        </w:rPr>
      </w:pPr>
    </w:p>
    <w:p w14:paraId="0208AA00" w14:textId="52897E81" w:rsidR="005B19D5" w:rsidDel="00513954" w:rsidRDefault="005B19D5" w:rsidP="005B19D5">
      <w:pPr>
        <w:rPr>
          <w:del w:id="41" w:author="Dev Prasad Chakraborty" w:date="2015-03-23T12:46:00Z"/>
        </w:rPr>
      </w:pPr>
      <w:del w:id="42" w:author="Dev Prasad Chakraborty" w:date="2015-03-23T12:46:00Z">
        <w:r w:rsidDel="00513954">
          <w:delText>================================================================================</w:delText>
        </w:r>
      </w:del>
    </w:p>
    <w:p w14:paraId="216E7255" w14:textId="7FC6F36D" w:rsidR="005B19D5" w:rsidDel="00513954" w:rsidRDefault="005B19D5" w:rsidP="005B19D5">
      <w:pPr>
        <w:rPr>
          <w:del w:id="43" w:author="Dev Prasad Chakraborty" w:date="2015-03-23T12:46:00Z"/>
        </w:rPr>
      </w:pPr>
    </w:p>
    <w:p w14:paraId="2524E06E" w14:textId="0E759144" w:rsidR="005B19D5" w:rsidRDefault="005B19D5" w:rsidP="005B19D5">
      <w:del w:id="44" w:author="Dev Prasad Chakraborty" w:date="2015-03-23T12:46:00Z">
        <w:r w:rsidDel="00513954">
          <w:delText xml:space="preserve"> </w:delText>
        </w:r>
      </w:del>
      <w:r>
        <w:t>====================================================================</w:t>
      </w:r>
    </w:p>
    <w:p w14:paraId="12C29343" w14:textId="77777777" w:rsidR="005B19D5" w:rsidRDefault="005B19D5" w:rsidP="005B19D5">
      <w:r>
        <w:t xml:space="preserve"> ****</w:t>
      </w:r>
      <w:proofErr w:type="gramStart"/>
      <w:r>
        <w:t>*                        Overview</w:t>
      </w:r>
      <w:proofErr w:type="gramEnd"/>
      <w:r>
        <w:t xml:space="preserve">                          *****</w:t>
      </w:r>
    </w:p>
    <w:p w14:paraId="4D9826C3" w14:textId="77777777" w:rsidR="005B19D5" w:rsidRDefault="005B19D5" w:rsidP="005B19D5">
      <w:r>
        <w:t xml:space="preserve"> ====================================================================</w:t>
      </w:r>
    </w:p>
    <w:p w14:paraId="6113F43C" w14:textId="77777777" w:rsidR="005B19D5" w:rsidRDefault="005B19D5" w:rsidP="005B19D5">
      <w:r>
        <w:t xml:space="preserve"> Three analyses are presented: </w:t>
      </w:r>
    </w:p>
    <w:p w14:paraId="558D8321" w14:textId="77777777" w:rsidR="005B19D5" w:rsidRDefault="005B19D5" w:rsidP="005B19D5">
      <w:r>
        <w:t xml:space="preserve"> (1) Analysis 1 treats both readers and cases as random samples</w:t>
      </w:r>
    </w:p>
    <w:p w14:paraId="30EC60F5" w14:textId="77777777" w:rsidR="005B19D5" w:rsidRDefault="005B19D5" w:rsidP="005B19D5">
      <w:r>
        <w:t xml:space="preserve">     --</w:t>
      </w:r>
      <w:proofErr w:type="gramStart"/>
      <w:r>
        <w:t>results</w:t>
      </w:r>
      <w:proofErr w:type="gramEnd"/>
      <w:r>
        <w:t xml:space="preserve"> apply to the reader and case populations;</w:t>
      </w:r>
    </w:p>
    <w:p w14:paraId="775053EB" w14:textId="77777777" w:rsidR="005B19D5" w:rsidRDefault="005B19D5" w:rsidP="005B19D5">
      <w:r>
        <w:t xml:space="preserve"> (2) Analysis 2 treats only cases as a random sample</w:t>
      </w:r>
    </w:p>
    <w:p w14:paraId="5FB0520F" w14:textId="77777777" w:rsidR="005B19D5" w:rsidRDefault="005B19D5" w:rsidP="005B19D5">
      <w:r>
        <w:t xml:space="preserve">     --</w:t>
      </w:r>
      <w:proofErr w:type="gramStart"/>
      <w:r>
        <w:t>results</w:t>
      </w:r>
      <w:proofErr w:type="gramEnd"/>
      <w:r>
        <w:t xml:space="preserve"> apply to the population of cases but only for the</w:t>
      </w:r>
    </w:p>
    <w:p w14:paraId="0A48F4AD" w14:textId="77777777" w:rsidR="005B19D5" w:rsidRDefault="005B19D5" w:rsidP="005B19D5">
      <w:r>
        <w:t xml:space="preserve">     </w:t>
      </w:r>
      <w:proofErr w:type="gramStart"/>
      <w:r>
        <w:t>readers</w:t>
      </w:r>
      <w:proofErr w:type="gramEnd"/>
      <w:r>
        <w:t xml:space="preserve"> used in this study; and</w:t>
      </w:r>
    </w:p>
    <w:p w14:paraId="2BDF418D" w14:textId="77777777" w:rsidR="005B19D5" w:rsidRDefault="005B19D5" w:rsidP="005B19D5">
      <w:r>
        <w:t xml:space="preserve"> (3) Analysis 3 treats only readers as a random sample</w:t>
      </w:r>
    </w:p>
    <w:p w14:paraId="2EE29A9C" w14:textId="77777777" w:rsidR="005B19D5" w:rsidRDefault="005B19D5" w:rsidP="005B19D5">
      <w:r>
        <w:t xml:space="preserve">     --</w:t>
      </w:r>
      <w:proofErr w:type="gramStart"/>
      <w:r>
        <w:t>results</w:t>
      </w:r>
      <w:proofErr w:type="gramEnd"/>
      <w:r>
        <w:t xml:space="preserve"> apply to the population of readers but only for the</w:t>
      </w:r>
    </w:p>
    <w:p w14:paraId="46522B16" w14:textId="77777777" w:rsidR="005B19D5" w:rsidRDefault="005B19D5" w:rsidP="005B19D5">
      <w:r>
        <w:t xml:space="preserve">     </w:t>
      </w:r>
      <w:proofErr w:type="gramStart"/>
      <w:r>
        <w:t>cases</w:t>
      </w:r>
      <w:proofErr w:type="gramEnd"/>
      <w:r>
        <w:t xml:space="preserve"> used in this study.</w:t>
      </w:r>
    </w:p>
    <w:p w14:paraId="594BD1B8" w14:textId="77777777" w:rsidR="005B19D5" w:rsidRDefault="005B19D5" w:rsidP="005B19D5"/>
    <w:p w14:paraId="4CB95ACE" w14:textId="77777777" w:rsidR="005B19D5" w:rsidRDefault="005B19D5" w:rsidP="005B19D5">
      <w:r>
        <w:lastRenderedPageBreak/>
        <w:t xml:space="preserve"> For all three analyses, the null hypothesis of equal treatments is</w:t>
      </w:r>
    </w:p>
    <w:p w14:paraId="7DDD7E4D" w14:textId="77777777" w:rsidR="005B19D5" w:rsidRDefault="005B19D5" w:rsidP="005B19D5">
      <w:r>
        <w:t xml:space="preserve"> </w:t>
      </w:r>
      <w:proofErr w:type="gramStart"/>
      <w:r>
        <w:t>tested</w:t>
      </w:r>
      <w:proofErr w:type="gramEnd"/>
      <w:r>
        <w:t xml:space="preserve"> in part (a), treatment difference 95% confidence intervals</w:t>
      </w:r>
    </w:p>
    <w:p w14:paraId="35435EA3" w14:textId="77777777" w:rsidR="005B19D5" w:rsidRDefault="005B19D5" w:rsidP="005B19D5">
      <w:r>
        <w:t xml:space="preserve"> </w:t>
      </w:r>
      <w:proofErr w:type="gramStart"/>
      <w:r>
        <w:t>are</w:t>
      </w:r>
      <w:proofErr w:type="gramEnd"/>
      <w:r>
        <w:t xml:space="preserve"> given in part (b), and treatment 95% confidence intervals are</w:t>
      </w:r>
    </w:p>
    <w:p w14:paraId="7492670F" w14:textId="77777777" w:rsidR="005B19D5" w:rsidRDefault="005B19D5" w:rsidP="005B19D5">
      <w:r>
        <w:t xml:space="preserve"> </w:t>
      </w:r>
      <w:proofErr w:type="gramStart"/>
      <w:r>
        <w:t>given</w:t>
      </w:r>
      <w:proofErr w:type="gramEnd"/>
      <w:r>
        <w:t xml:space="preserve"> in part (c).  Parts (a) and (b) are based on the treatment x</w:t>
      </w:r>
    </w:p>
    <w:p w14:paraId="2F888E1B" w14:textId="77777777" w:rsidR="005B19D5" w:rsidRDefault="005B19D5" w:rsidP="005B19D5">
      <w:r>
        <w:t xml:space="preserve"> </w:t>
      </w:r>
      <w:proofErr w:type="gramStart"/>
      <w:r>
        <w:t>reader</w:t>
      </w:r>
      <w:proofErr w:type="gramEnd"/>
      <w:r>
        <w:t xml:space="preserve"> x case ANOVA while part (c) is based on the reader x case</w:t>
      </w:r>
    </w:p>
    <w:p w14:paraId="24C06BC4" w14:textId="77777777" w:rsidR="005B19D5" w:rsidRDefault="005B19D5" w:rsidP="005B19D5">
      <w:r>
        <w:t xml:space="preserve"> ANOVA for the specified treatment; these ANOVA tables are displayed</w:t>
      </w:r>
    </w:p>
    <w:p w14:paraId="04F2FC66" w14:textId="77777777" w:rsidR="005B19D5" w:rsidRDefault="005B19D5" w:rsidP="005B19D5">
      <w:r>
        <w:t xml:space="preserve"> </w:t>
      </w:r>
      <w:proofErr w:type="gramStart"/>
      <w:r>
        <w:t>before</w:t>
      </w:r>
      <w:proofErr w:type="gramEnd"/>
      <w:r>
        <w:t xml:space="preserve"> the analyses.  Different error terms are used as indicated</w:t>
      </w:r>
    </w:p>
    <w:p w14:paraId="78C97F63" w14:textId="77777777" w:rsidR="005B19D5" w:rsidRDefault="005B19D5" w:rsidP="005B19D5">
      <w:r>
        <w:t xml:space="preserve"> </w:t>
      </w:r>
      <w:proofErr w:type="gramStart"/>
      <w:r>
        <w:t>for</w:t>
      </w:r>
      <w:proofErr w:type="gramEnd"/>
      <w:r>
        <w:t xml:space="preserve"> parts (a), (b), and (c) according to whether readers and cases</w:t>
      </w:r>
    </w:p>
    <w:p w14:paraId="6528EADB" w14:textId="77777777" w:rsidR="005B19D5" w:rsidRDefault="005B19D5" w:rsidP="005B19D5">
      <w:r>
        <w:t xml:space="preserve"> </w:t>
      </w:r>
      <w:proofErr w:type="gramStart"/>
      <w:r>
        <w:t>are</w:t>
      </w:r>
      <w:proofErr w:type="gramEnd"/>
      <w:r>
        <w:t xml:space="preserve"> treated as fixed or random factors.  Note that the treatment</w:t>
      </w:r>
    </w:p>
    <w:p w14:paraId="6DC6B0FE" w14:textId="77777777" w:rsidR="005B19D5" w:rsidRDefault="005B19D5" w:rsidP="005B19D5">
      <w:r>
        <w:t xml:space="preserve"> </w:t>
      </w:r>
      <w:proofErr w:type="gramStart"/>
      <w:r>
        <w:t>confidence</w:t>
      </w:r>
      <w:proofErr w:type="gramEnd"/>
      <w:r>
        <w:t xml:space="preserve"> intervals in part (c) are based only on the data for the</w:t>
      </w:r>
    </w:p>
    <w:p w14:paraId="7A80ED84" w14:textId="77777777" w:rsidR="005B19D5" w:rsidRDefault="005B19D5" w:rsidP="005B19D5">
      <w:r>
        <w:t xml:space="preserve"> </w:t>
      </w:r>
      <w:proofErr w:type="gramStart"/>
      <w:r>
        <w:t>specified</w:t>
      </w:r>
      <w:proofErr w:type="gramEnd"/>
      <w:r>
        <w:t xml:space="preserve"> treatment, rather than the pooled data.  Treatment</w:t>
      </w:r>
    </w:p>
    <w:p w14:paraId="3F24DADD" w14:textId="77777777" w:rsidR="005B19D5" w:rsidRDefault="005B19D5" w:rsidP="005B19D5">
      <w:r>
        <w:t xml:space="preserve"> </w:t>
      </w:r>
      <w:proofErr w:type="gramStart"/>
      <w:r>
        <w:t>difference</w:t>
      </w:r>
      <w:proofErr w:type="gramEnd"/>
      <w:r>
        <w:t xml:space="preserve"> 95% confidence intervals for each reader are presented</w:t>
      </w:r>
    </w:p>
    <w:p w14:paraId="03ED1825" w14:textId="77777777" w:rsidR="005B19D5" w:rsidRDefault="005B19D5" w:rsidP="005B19D5">
      <w:r>
        <w:t xml:space="preserve"> </w:t>
      </w:r>
      <w:proofErr w:type="gramStart"/>
      <w:r>
        <w:t>in</w:t>
      </w:r>
      <w:proofErr w:type="gramEnd"/>
      <w:r>
        <w:t xml:space="preserve"> part (d) of Analysis 2; each interval is based on the treatment</w:t>
      </w:r>
    </w:p>
    <w:p w14:paraId="39C3FE56" w14:textId="77777777" w:rsidR="005B19D5" w:rsidRDefault="005B19D5" w:rsidP="005B19D5">
      <w:r>
        <w:t xml:space="preserve"> </w:t>
      </w:r>
      <w:proofErr w:type="gramStart"/>
      <w:r>
        <w:t>x</w:t>
      </w:r>
      <w:proofErr w:type="gramEnd"/>
      <w:r>
        <w:t xml:space="preserve"> case ANOVA table (not included) for the specified reader.</w:t>
      </w:r>
    </w:p>
    <w:p w14:paraId="2F00FA3E" w14:textId="77777777" w:rsidR="005B19D5" w:rsidRDefault="005B19D5" w:rsidP="005B19D5"/>
    <w:p w14:paraId="538CDD8F" w14:textId="77777777" w:rsidR="005B19D5" w:rsidRDefault="005B19D5" w:rsidP="005B19D5">
      <w:r>
        <w:t xml:space="preserve"> ===========================================================================</w:t>
      </w:r>
    </w:p>
    <w:p w14:paraId="5E1CAA43" w14:textId="77777777" w:rsidR="005B19D5" w:rsidRDefault="005B19D5" w:rsidP="005B19D5">
      <w:r>
        <w:t xml:space="preserve"> ****</w:t>
      </w:r>
      <w:proofErr w:type="gramStart"/>
      <w:r>
        <w:t>*                            Estimates</w:t>
      </w:r>
      <w:proofErr w:type="gramEnd"/>
      <w:r>
        <w:t xml:space="preserve">                            *****</w:t>
      </w:r>
    </w:p>
    <w:p w14:paraId="0CBCBB16" w14:textId="77777777" w:rsidR="005B19D5" w:rsidRDefault="005B19D5" w:rsidP="005B19D5">
      <w:r>
        <w:t xml:space="preserve"> ===========================================================================</w:t>
      </w:r>
    </w:p>
    <w:p w14:paraId="3F62004D" w14:textId="77777777" w:rsidR="005B19D5" w:rsidRDefault="005B19D5" w:rsidP="005B19D5"/>
    <w:p w14:paraId="2DB2647D" w14:textId="77777777" w:rsidR="005B19D5" w:rsidRDefault="005B19D5" w:rsidP="005B19D5">
      <w:r>
        <w:t xml:space="preserve">                        TREATMENT</w:t>
      </w:r>
    </w:p>
    <w:p w14:paraId="2FC5D312" w14:textId="77777777" w:rsidR="005B19D5" w:rsidRDefault="005B19D5" w:rsidP="005B19D5">
      <w:r>
        <w:t xml:space="preserve">              -----------------------</w:t>
      </w:r>
    </w:p>
    <w:p w14:paraId="533F3434" w14:textId="77777777" w:rsidR="005B19D5" w:rsidRDefault="005B19D5" w:rsidP="005B19D5">
      <w:r>
        <w:t xml:space="preserve">  READER      0            1         </w:t>
      </w:r>
    </w:p>
    <w:p w14:paraId="3AC2807D" w14:textId="77777777" w:rsidR="005B19D5" w:rsidRDefault="005B19D5" w:rsidP="005B19D5">
      <w:r>
        <w:t>----------    ----------   ----------</w:t>
      </w:r>
    </w:p>
    <w:p w14:paraId="52C80DD5" w14:textId="77777777" w:rsidR="005B19D5" w:rsidRDefault="005B19D5" w:rsidP="005B19D5">
      <w:r>
        <w:t>0             0.91964573   0.94782609</w:t>
      </w:r>
    </w:p>
    <w:p w14:paraId="5FC776B9" w14:textId="77777777" w:rsidR="005B19D5" w:rsidRDefault="005B19D5" w:rsidP="005B19D5">
      <w:r>
        <w:t>1             0.85877617   0.90531401</w:t>
      </w:r>
    </w:p>
    <w:p w14:paraId="022288F4" w14:textId="77777777" w:rsidR="005B19D5" w:rsidRDefault="005B19D5" w:rsidP="005B19D5">
      <w:r>
        <w:t>2             0.90386473   0.92173913</w:t>
      </w:r>
    </w:p>
    <w:p w14:paraId="01ECA1C8" w14:textId="77777777" w:rsidR="005B19D5" w:rsidRDefault="005B19D5" w:rsidP="005B19D5">
      <w:r>
        <w:t>3             0.97310789   0.99935588</w:t>
      </w:r>
    </w:p>
    <w:p w14:paraId="6E071E6B" w14:textId="77777777" w:rsidR="005B19D5" w:rsidRDefault="005B19D5" w:rsidP="005B19D5">
      <w:r>
        <w:t>4             0.82979066   0.92995169</w:t>
      </w:r>
    </w:p>
    <w:p w14:paraId="2226D884" w14:textId="77777777" w:rsidR="005B19D5" w:rsidRDefault="005B19D5" w:rsidP="005B19D5"/>
    <w:p w14:paraId="474D16A5" w14:textId="77777777" w:rsidR="005B19D5" w:rsidRDefault="005B19D5" w:rsidP="005B19D5"/>
    <w:p w14:paraId="736A97D9" w14:textId="77777777" w:rsidR="005B19D5" w:rsidRDefault="005B19D5" w:rsidP="005B19D5">
      <w:r>
        <w:t xml:space="preserve"> TREATMENT MEANS (averaged across readers)</w:t>
      </w:r>
    </w:p>
    <w:p w14:paraId="5B504CDA" w14:textId="77777777" w:rsidR="005B19D5" w:rsidRDefault="005B19D5" w:rsidP="005B19D5">
      <w:r>
        <w:t>----------    -----------------------------</w:t>
      </w:r>
    </w:p>
    <w:p w14:paraId="32A12C20" w14:textId="77777777" w:rsidR="005B19D5" w:rsidRDefault="005B19D5" w:rsidP="005B19D5">
      <w:r>
        <w:t>0             0.89703704</w:t>
      </w:r>
    </w:p>
    <w:p w14:paraId="6C2694CC" w14:textId="77777777" w:rsidR="005B19D5" w:rsidRDefault="005B19D5" w:rsidP="005B19D5">
      <w:r>
        <w:t>1             0.94083736</w:t>
      </w:r>
    </w:p>
    <w:p w14:paraId="1F2759C3" w14:textId="77777777" w:rsidR="005B19D5" w:rsidRDefault="005B19D5" w:rsidP="005B19D5"/>
    <w:p w14:paraId="43AB46DC" w14:textId="77777777" w:rsidR="005B19D5" w:rsidRDefault="005B19D5" w:rsidP="005B19D5"/>
    <w:p w14:paraId="1CCA4888" w14:textId="77777777" w:rsidR="005B19D5" w:rsidRDefault="005B19D5" w:rsidP="005B19D5"/>
    <w:p w14:paraId="174D3E62" w14:textId="77777777" w:rsidR="005B19D5" w:rsidRDefault="005B19D5" w:rsidP="005B19D5">
      <w:r>
        <w:t xml:space="preserve"> TREATMENT MEAN DIFFERENCES</w:t>
      </w:r>
    </w:p>
    <w:p w14:paraId="095EF931" w14:textId="77777777" w:rsidR="005B19D5" w:rsidRDefault="005B19D5" w:rsidP="005B19D5">
      <w:r>
        <w:t>----------   ----------    -----------</w:t>
      </w:r>
    </w:p>
    <w:p w14:paraId="1B8A7A23" w14:textId="77777777" w:rsidR="005B19D5" w:rsidRDefault="005B19D5" w:rsidP="005B19D5">
      <w:r>
        <w:t>0          - 1             -0.04380032</w:t>
      </w:r>
    </w:p>
    <w:p w14:paraId="2A7C4012" w14:textId="77777777" w:rsidR="005B19D5" w:rsidRDefault="005B19D5" w:rsidP="005B19D5"/>
    <w:p w14:paraId="7BB2C495" w14:textId="77777777" w:rsidR="005B19D5" w:rsidRDefault="005B19D5" w:rsidP="005B19D5"/>
    <w:p w14:paraId="142C845D" w14:textId="77777777" w:rsidR="005B19D5" w:rsidRDefault="005B19D5" w:rsidP="005B19D5"/>
    <w:p w14:paraId="0ADE9D8F" w14:textId="77777777" w:rsidR="005B19D5" w:rsidRDefault="005B19D5" w:rsidP="005B19D5"/>
    <w:p w14:paraId="194F2C27" w14:textId="77777777" w:rsidR="005B19D5" w:rsidRDefault="005B19D5" w:rsidP="005B19D5">
      <w:r>
        <w:t xml:space="preserve"> ===========================================================================</w:t>
      </w:r>
    </w:p>
    <w:p w14:paraId="0D5D864C" w14:textId="77777777" w:rsidR="005B19D5" w:rsidRDefault="005B19D5" w:rsidP="005B19D5">
      <w:r>
        <w:t xml:space="preserve"> ****</w:t>
      </w:r>
      <w:proofErr w:type="gramStart"/>
      <w:r>
        <w:t>*                  Variance</w:t>
      </w:r>
      <w:proofErr w:type="gramEnd"/>
      <w:r>
        <w:t xml:space="preserve"> Components Estimates                  *****</w:t>
      </w:r>
    </w:p>
    <w:p w14:paraId="57F5D8F1" w14:textId="77777777" w:rsidR="005B19D5" w:rsidRDefault="005B19D5" w:rsidP="005B19D5">
      <w:r>
        <w:t xml:space="preserve"> ===========================================================================</w:t>
      </w:r>
    </w:p>
    <w:p w14:paraId="0D906C65" w14:textId="77777777" w:rsidR="005B19D5" w:rsidRDefault="005B19D5" w:rsidP="005B19D5"/>
    <w:p w14:paraId="789B262B" w14:textId="77777777" w:rsidR="005B19D5" w:rsidRDefault="005B19D5" w:rsidP="005B19D5">
      <w:r>
        <w:t xml:space="preserve"> Obuchowski-</w:t>
      </w:r>
      <w:proofErr w:type="spellStart"/>
      <w:r>
        <w:t>Rockette</w:t>
      </w:r>
      <w:proofErr w:type="spellEnd"/>
      <w:r>
        <w:t xml:space="preserve"> variance component and covariance estimates</w:t>
      </w:r>
    </w:p>
    <w:p w14:paraId="73144AC3" w14:textId="77777777" w:rsidR="005B19D5" w:rsidRDefault="005B19D5" w:rsidP="005B19D5"/>
    <w:p w14:paraId="6C850084" w14:textId="77777777" w:rsidR="005B19D5" w:rsidRDefault="005B19D5" w:rsidP="005B19D5">
      <w:r>
        <w:t xml:space="preserve">     OR Component             Estimate    </w:t>
      </w:r>
    </w:p>
    <w:p w14:paraId="4571B486" w14:textId="77777777" w:rsidR="005B19D5" w:rsidRDefault="005B19D5" w:rsidP="005B19D5">
      <w:r>
        <w:t xml:space="preserve"> -----------------------  ----------------</w:t>
      </w:r>
    </w:p>
    <w:p w14:paraId="36275A2A" w14:textId="77777777" w:rsidR="005B19D5" w:rsidRDefault="005B19D5" w:rsidP="005B19D5">
      <w:r>
        <w:t xml:space="preserve"> </w:t>
      </w:r>
      <w:proofErr w:type="spellStart"/>
      <w:r>
        <w:t>Var</w:t>
      </w:r>
      <w:proofErr w:type="spellEnd"/>
      <w:r>
        <w:t>(R</w:t>
      </w:r>
      <w:proofErr w:type="gramStart"/>
      <w:r>
        <w:t>)                        0.00153500</w:t>
      </w:r>
      <w:proofErr w:type="gramEnd"/>
    </w:p>
    <w:p w14:paraId="1EBABCCD" w14:textId="77777777" w:rsidR="005B19D5" w:rsidRDefault="005B19D5" w:rsidP="005B19D5"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T*R)                      0.00020040</w:t>
      </w:r>
    </w:p>
    <w:p w14:paraId="7CE9B925" w14:textId="77777777" w:rsidR="005B19D5" w:rsidRDefault="005B19D5" w:rsidP="005B19D5">
      <w:r>
        <w:t xml:space="preserve"> COV1                          0.00034661</w:t>
      </w:r>
    </w:p>
    <w:p w14:paraId="2D70B4E2" w14:textId="77777777" w:rsidR="005B19D5" w:rsidRDefault="005B19D5" w:rsidP="005B19D5">
      <w:r>
        <w:t xml:space="preserve"> COV2                          0.00034407</w:t>
      </w:r>
    </w:p>
    <w:p w14:paraId="57D80011" w14:textId="77777777" w:rsidR="005B19D5" w:rsidRDefault="005B19D5" w:rsidP="005B19D5">
      <w:r>
        <w:t xml:space="preserve"> COV3                          0.00023903</w:t>
      </w:r>
    </w:p>
    <w:p w14:paraId="14876E56" w14:textId="77777777" w:rsidR="005B19D5" w:rsidRDefault="005B19D5" w:rsidP="005B19D5"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Error)                    0.00080229</w:t>
      </w:r>
    </w:p>
    <w:p w14:paraId="2AA08AC5" w14:textId="77777777" w:rsidR="005B19D5" w:rsidRDefault="005B19D5" w:rsidP="005B19D5"/>
    <w:p w14:paraId="6BF883E0" w14:textId="77777777" w:rsidR="005B19D5" w:rsidRDefault="005B19D5" w:rsidP="005B19D5"/>
    <w:p w14:paraId="37E82030" w14:textId="77777777" w:rsidR="005B19D5" w:rsidRDefault="005B19D5" w:rsidP="005B19D5">
      <w:r>
        <w:t xml:space="preserve"> ===========================================================================</w:t>
      </w:r>
    </w:p>
    <w:p w14:paraId="5F2795FF" w14:textId="77777777" w:rsidR="005B19D5" w:rsidRDefault="005B19D5" w:rsidP="005B19D5">
      <w:r>
        <w:t xml:space="preserve"> ****</w:t>
      </w:r>
      <w:proofErr w:type="gramStart"/>
      <w:r>
        <w:t>*           Analysis</w:t>
      </w:r>
      <w:proofErr w:type="gramEnd"/>
      <w:r>
        <w:t xml:space="preserve"> 1: Random Readers and Random Cases           *****</w:t>
      </w:r>
    </w:p>
    <w:p w14:paraId="0CB23932" w14:textId="77777777" w:rsidR="005B19D5" w:rsidRDefault="005B19D5" w:rsidP="005B19D5">
      <w:r>
        <w:t xml:space="preserve"> ===========================================================================</w:t>
      </w:r>
    </w:p>
    <w:p w14:paraId="2C48F9AC" w14:textId="77777777" w:rsidR="005B19D5" w:rsidRDefault="005B19D5" w:rsidP="005B19D5"/>
    <w:p w14:paraId="069F1268" w14:textId="77777777" w:rsidR="005B19D5" w:rsidRDefault="005B19D5" w:rsidP="005B19D5"/>
    <w:p w14:paraId="1F91C7DF" w14:textId="77777777" w:rsidR="005B19D5" w:rsidRDefault="005B19D5" w:rsidP="005B19D5">
      <w:r>
        <w:t xml:space="preserve"> (Results apply to the population of readers and cases)</w:t>
      </w:r>
    </w:p>
    <w:p w14:paraId="36AD704F" w14:textId="77777777" w:rsidR="005B19D5" w:rsidRDefault="005B19D5" w:rsidP="005B19D5"/>
    <w:p w14:paraId="36BA4650" w14:textId="77777777" w:rsidR="005B19D5" w:rsidRDefault="005B19D5" w:rsidP="005B19D5"/>
    <w:p w14:paraId="23284D12" w14:textId="77777777" w:rsidR="005B19D5" w:rsidRDefault="005B19D5" w:rsidP="005B19D5">
      <w:r>
        <w:t xml:space="preserve">    a) Test for H0: Treatments have the same ROC figure of merit.</w:t>
      </w:r>
    </w:p>
    <w:p w14:paraId="5C21757E" w14:textId="77777777" w:rsidR="005B19D5" w:rsidRDefault="005B19D5" w:rsidP="005B19D5"/>
    <w:p w14:paraId="0AA54755" w14:textId="77777777" w:rsidR="005B19D5" w:rsidRDefault="005B19D5" w:rsidP="005B19D5"/>
    <w:p w14:paraId="01AE3238" w14:textId="77777777" w:rsidR="005B19D5" w:rsidRDefault="005B19D5" w:rsidP="005B19D5">
      <w:r>
        <w:t xml:space="preserve"> Source        DF    Mean Square     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 &gt; F </w:t>
      </w:r>
    </w:p>
    <w:p w14:paraId="12C93383" w14:textId="77777777" w:rsidR="005B19D5" w:rsidRDefault="005B19D5" w:rsidP="005B19D5">
      <w:r>
        <w:t xml:space="preserve"> ----------  ------  ---------------  -------  -------</w:t>
      </w:r>
    </w:p>
    <w:p w14:paraId="4BC9DFAA" w14:textId="77777777" w:rsidR="005B19D5" w:rsidRDefault="005B19D5" w:rsidP="005B19D5">
      <w:r>
        <w:t xml:space="preserve"> Treatment        1       0.00479617     4.46   0.0517</w:t>
      </w:r>
    </w:p>
    <w:p w14:paraId="1A965AA5" w14:textId="77777777" w:rsidR="005B19D5" w:rsidRDefault="005B19D5" w:rsidP="005B19D5">
      <w:r>
        <w:t xml:space="preserve"> Error        15.26       0.00056373</w:t>
      </w:r>
    </w:p>
    <w:p w14:paraId="15203646" w14:textId="38EFFEE4" w:rsidR="005B19D5" w:rsidRDefault="005B19D5" w:rsidP="005B19D5">
      <w:r>
        <w:t xml:space="preserve"> Error term: </w:t>
      </w:r>
      <w:proofErr w:type="gramStart"/>
      <w:r w:rsidRPr="00513954">
        <w:rPr>
          <w:highlight w:val="yellow"/>
        </w:rPr>
        <w:t>MS(</w:t>
      </w:r>
      <w:proofErr w:type="gramEnd"/>
      <w:r w:rsidRPr="00513954">
        <w:rPr>
          <w:highlight w:val="yellow"/>
        </w:rPr>
        <w:t>TR) + J * max[Cov2 - Cov3, 0]</w:t>
      </w:r>
      <w:bookmarkStart w:id="45" w:name="_GoBack"/>
      <w:bookmarkEnd w:id="45"/>
    </w:p>
    <w:p w14:paraId="0FCED61A" w14:textId="77777777" w:rsidR="005B19D5" w:rsidRDefault="005B19D5" w:rsidP="005B19D5"/>
    <w:p w14:paraId="0CF85F8B" w14:textId="77777777" w:rsidR="005B19D5" w:rsidRDefault="005B19D5" w:rsidP="005B19D5">
      <w:r>
        <w:t xml:space="preserve"> Conclusion: The ROC of treatments </w:t>
      </w:r>
      <w:proofErr w:type="gramStart"/>
      <w:r>
        <w:t>are</w:t>
      </w:r>
      <w:proofErr w:type="gramEnd"/>
      <w:r>
        <w:t xml:space="preserve"> not significantly different,</w:t>
      </w:r>
    </w:p>
    <w:p w14:paraId="2F75FE89" w14:textId="77777777" w:rsidR="005B19D5" w:rsidRDefault="005B19D5" w:rsidP="005B19D5">
      <w:r>
        <w:t xml:space="preserve">             </w:t>
      </w:r>
      <w:proofErr w:type="gramStart"/>
      <w:r>
        <w:t>F(</w:t>
      </w:r>
      <w:proofErr w:type="gramEnd"/>
      <w:r>
        <w:t>1,15.26) = 4.46, p = 0.0517.</w:t>
      </w:r>
    </w:p>
    <w:p w14:paraId="5CB29998" w14:textId="77777777" w:rsidR="005B19D5" w:rsidRDefault="005B19D5" w:rsidP="005B19D5"/>
    <w:p w14:paraId="4ABB5587" w14:textId="77777777" w:rsidR="005B19D5" w:rsidRDefault="005B19D5" w:rsidP="005B19D5"/>
    <w:p w14:paraId="0FCCF8CF" w14:textId="77777777" w:rsidR="005B19D5" w:rsidRDefault="005B19D5" w:rsidP="005B19D5">
      <w:r>
        <w:t xml:space="preserve">    b) 95% confidence intervals for treatment differences</w:t>
      </w:r>
    </w:p>
    <w:p w14:paraId="4571CBBB" w14:textId="77777777" w:rsidR="005B19D5" w:rsidRDefault="005B19D5" w:rsidP="005B19D5"/>
    <w:p w14:paraId="39A1970E" w14:textId="77777777" w:rsidR="005B19D5" w:rsidRDefault="005B19D5" w:rsidP="005B19D5">
      <w:r>
        <w:t xml:space="preserve">       Treatment         Estimate   </w:t>
      </w:r>
      <w:proofErr w:type="spellStart"/>
      <w:r>
        <w:t>StdErr</w:t>
      </w:r>
      <w:proofErr w:type="spellEnd"/>
      <w:r>
        <w:t xml:space="preserve">      DF      t     </w:t>
      </w:r>
      <w:proofErr w:type="spellStart"/>
      <w:r>
        <w:t>Pr</w:t>
      </w:r>
      <w:proofErr w:type="spellEnd"/>
      <w:r>
        <w:t xml:space="preserve"> &gt; t          95% CI      </w:t>
      </w:r>
    </w:p>
    <w:p w14:paraId="072CD0ED" w14:textId="77777777" w:rsidR="005B19D5" w:rsidRDefault="005B19D5" w:rsidP="005B19D5">
      <w:r>
        <w:t>----------   ----------  --------  --------  -------  ------  -------  -------------------</w:t>
      </w:r>
    </w:p>
    <w:p w14:paraId="5D57C998" w14:textId="77777777" w:rsidR="005B19D5" w:rsidRDefault="005B19D5" w:rsidP="005B19D5">
      <w:r>
        <w:t>0          - 1           -0.04380   0.02075    15.26   -2.11   0.0517  -</w:t>
      </w:r>
      <w:proofErr w:type="gramStart"/>
      <w:r>
        <w:t>0.08796 ,</w:t>
      </w:r>
      <w:proofErr w:type="gramEnd"/>
      <w:r>
        <w:t xml:space="preserve">  0.00036</w:t>
      </w:r>
    </w:p>
    <w:p w14:paraId="0BDDC096" w14:textId="77777777" w:rsidR="005B19D5" w:rsidRDefault="005B19D5" w:rsidP="005B19D5"/>
    <w:p w14:paraId="5531F157" w14:textId="77777777" w:rsidR="005B19D5" w:rsidRDefault="005B19D5" w:rsidP="005B19D5"/>
    <w:p w14:paraId="78046EF1" w14:textId="77777777" w:rsidR="005B19D5" w:rsidRDefault="005B19D5" w:rsidP="005B19D5"/>
    <w:p w14:paraId="5D2119AC" w14:textId="77777777" w:rsidR="005B19D5" w:rsidRDefault="005B19D5" w:rsidP="005B19D5">
      <w:r>
        <w:t xml:space="preserve"> H0: the two treatments are equal.</w:t>
      </w:r>
    </w:p>
    <w:p w14:paraId="59E2BAB8" w14:textId="77777777" w:rsidR="005B19D5" w:rsidRDefault="005B19D5" w:rsidP="005B19D5">
      <w:r>
        <w:t xml:space="preserve"> Error term: </w:t>
      </w:r>
      <w:proofErr w:type="gramStart"/>
      <w:r>
        <w:t>MS(</w:t>
      </w:r>
      <w:proofErr w:type="gramEnd"/>
      <w:r>
        <w:t>TR) + J * max[Cov2 - Cov3, 0]</w:t>
      </w:r>
    </w:p>
    <w:p w14:paraId="6A21F983" w14:textId="77777777" w:rsidR="005B19D5" w:rsidRDefault="005B19D5" w:rsidP="005B19D5"/>
    <w:p w14:paraId="346DFA2C" w14:textId="77777777" w:rsidR="005B19D5" w:rsidRDefault="005B19D5" w:rsidP="005B19D5"/>
    <w:p w14:paraId="7A232CD1" w14:textId="77777777" w:rsidR="005B19D5" w:rsidRDefault="005B19D5" w:rsidP="005B19D5">
      <w:r>
        <w:t xml:space="preserve">    c) 95% treatment confidence intervals based on reader x case ANOVAs</w:t>
      </w:r>
    </w:p>
    <w:p w14:paraId="327B4F07" w14:textId="77777777" w:rsidR="005B19D5" w:rsidRDefault="005B19D5" w:rsidP="005B19D5">
      <w:r>
        <w:t xml:space="preserve">       </w:t>
      </w:r>
      <w:proofErr w:type="gramStart"/>
      <w:r>
        <w:t>for</w:t>
      </w:r>
      <w:proofErr w:type="gramEnd"/>
      <w:r>
        <w:t xml:space="preserve"> each treatment (each analysis is based only on data for the</w:t>
      </w:r>
    </w:p>
    <w:p w14:paraId="3F93982F" w14:textId="77777777" w:rsidR="005B19D5" w:rsidRDefault="005B19D5" w:rsidP="005B19D5">
      <w:r>
        <w:t xml:space="preserve">       </w:t>
      </w:r>
      <w:proofErr w:type="gramStart"/>
      <w:r>
        <w:t>specified</w:t>
      </w:r>
      <w:proofErr w:type="gramEnd"/>
      <w:r>
        <w:t xml:space="preserve"> treatment</w:t>
      </w:r>
    </w:p>
    <w:p w14:paraId="1C421858" w14:textId="77777777" w:rsidR="005B19D5" w:rsidRDefault="005B19D5" w:rsidP="005B19D5"/>
    <w:p w14:paraId="2EACB692" w14:textId="77777777" w:rsidR="005B19D5" w:rsidRDefault="005B19D5" w:rsidP="005B19D5">
      <w:r>
        <w:t xml:space="preserve">  Treatment     Area      </w:t>
      </w:r>
      <w:proofErr w:type="spellStart"/>
      <w:proofErr w:type="gramStart"/>
      <w:r>
        <w:t>Std</w:t>
      </w:r>
      <w:proofErr w:type="spellEnd"/>
      <w:proofErr w:type="gramEnd"/>
      <w:r>
        <w:t xml:space="preserve"> Error     DF     95% Confidence Interval </w:t>
      </w:r>
    </w:p>
    <w:p w14:paraId="32E4C745" w14:textId="77777777" w:rsidR="005B19D5" w:rsidRDefault="005B19D5" w:rsidP="005B19D5">
      <w:r>
        <w:t xml:space="preserve">  ----------  ----------  ----------  -------  -------------------------</w:t>
      </w:r>
    </w:p>
    <w:p w14:paraId="0DBD7FCE" w14:textId="77777777" w:rsidR="005B19D5" w:rsidRDefault="005B19D5" w:rsidP="005B19D5">
      <w:r>
        <w:t xml:space="preserve">  0           </w:t>
      </w:r>
      <w:proofErr w:type="gramStart"/>
      <w:r>
        <w:t>0.89703704  0.03317360</w:t>
      </w:r>
      <w:proofErr w:type="gramEnd"/>
      <w:r>
        <w:t xml:space="preserve">    12.74  (0.82522360 , 0.96885048)</w:t>
      </w:r>
    </w:p>
    <w:p w14:paraId="39DCBE3B" w14:textId="77777777" w:rsidR="005B19D5" w:rsidRDefault="005B19D5" w:rsidP="005B19D5">
      <w:r>
        <w:t xml:space="preserve">  1           </w:t>
      </w:r>
      <w:proofErr w:type="gramStart"/>
      <w:r>
        <w:t>0.94083736  0.02156637</w:t>
      </w:r>
      <w:proofErr w:type="gramEnd"/>
      <w:r>
        <w:t xml:space="preserve">    12.71  (0.89413783 , 0.98753689)</w:t>
      </w:r>
    </w:p>
    <w:p w14:paraId="647AA058" w14:textId="77777777" w:rsidR="005B19D5" w:rsidRDefault="005B19D5" w:rsidP="005B19D5"/>
    <w:p w14:paraId="4F6631AD" w14:textId="77777777" w:rsidR="005B19D5" w:rsidRDefault="005B19D5" w:rsidP="005B19D5"/>
    <w:p w14:paraId="1E8C8E4B" w14:textId="77777777" w:rsidR="005B19D5" w:rsidRDefault="005B19D5" w:rsidP="005B19D5"/>
    <w:p w14:paraId="113BA1ED" w14:textId="77777777" w:rsidR="005B19D5" w:rsidRDefault="005B19D5" w:rsidP="005B19D5"/>
    <w:p w14:paraId="37BFA9EF" w14:textId="77777777" w:rsidR="005B19D5" w:rsidRDefault="005B19D5" w:rsidP="005B19D5">
      <w:r>
        <w:t xml:space="preserve"> ===========================================================================</w:t>
      </w:r>
    </w:p>
    <w:p w14:paraId="4EE70F70" w14:textId="77777777" w:rsidR="005B19D5" w:rsidRDefault="005B19D5" w:rsidP="005B19D5">
      <w:r>
        <w:t xml:space="preserve"> ****</w:t>
      </w:r>
      <w:proofErr w:type="gramStart"/>
      <w:r>
        <w:t>*           Analysis</w:t>
      </w:r>
      <w:proofErr w:type="gramEnd"/>
      <w:r>
        <w:t xml:space="preserve"> 2: Fixed Readers and Random Cases            *****</w:t>
      </w:r>
    </w:p>
    <w:p w14:paraId="11481ED2" w14:textId="77777777" w:rsidR="005B19D5" w:rsidRDefault="005B19D5" w:rsidP="005B19D5">
      <w:r>
        <w:t xml:space="preserve"> ===========================================================================</w:t>
      </w:r>
    </w:p>
    <w:p w14:paraId="16D31DAE" w14:textId="77777777" w:rsidR="005B19D5" w:rsidRDefault="005B19D5" w:rsidP="005B19D5"/>
    <w:p w14:paraId="3C266950" w14:textId="77777777" w:rsidR="005B19D5" w:rsidRDefault="005B19D5" w:rsidP="005B19D5"/>
    <w:p w14:paraId="28A2F862" w14:textId="77777777" w:rsidR="005B19D5" w:rsidRDefault="005B19D5" w:rsidP="005B19D5">
      <w:r>
        <w:t xml:space="preserve"> (Results apply to the population of cases but only for the readers</w:t>
      </w:r>
    </w:p>
    <w:p w14:paraId="0F1F84AC" w14:textId="77777777" w:rsidR="005B19D5" w:rsidRDefault="005B19D5" w:rsidP="005B19D5">
      <w:r>
        <w:t xml:space="preserve"> </w:t>
      </w:r>
      <w:proofErr w:type="gramStart"/>
      <w:r>
        <w:t>used</w:t>
      </w:r>
      <w:proofErr w:type="gramEnd"/>
      <w:r>
        <w:t xml:space="preserve"> in this study)</w:t>
      </w:r>
    </w:p>
    <w:p w14:paraId="47316F62" w14:textId="77777777" w:rsidR="005B19D5" w:rsidRDefault="005B19D5" w:rsidP="005B19D5"/>
    <w:p w14:paraId="4E8AE595" w14:textId="77777777" w:rsidR="005B19D5" w:rsidRDefault="005B19D5" w:rsidP="005B19D5"/>
    <w:p w14:paraId="41965CF2" w14:textId="77777777" w:rsidR="005B19D5" w:rsidRDefault="005B19D5" w:rsidP="005B19D5">
      <w:r>
        <w:t xml:space="preserve">    a) Test for H0: Treatments have the same ROC figure of merit.</w:t>
      </w:r>
    </w:p>
    <w:p w14:paraId="40788542" w14:textId="77777777" w:rsidR="005B19D5" w:rsidRDefault="005B19D5" w:rsidP="005B19D5"/>
    <w:p w14:paraId="6A9D0A8B" w14:textId="77777777" w:rsidR="005B19D5" w:rsidRDefault="005B19D5" w:rsidP="005B19D5"/>
    <w:p w14:paraId="25AA60F9" w14:textId="77777777" w:rsidR="005B19D5" w:rsidRDefault="005B19D5" w:rsidP="005B19D5">
      <w:r>
        <w:t xml:space="preserve"> Source        DF    Mean Square     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 &gt; F </w:t>
      </w:r>
    </w:p>
    <w:p w14:paraId="1456E835" w14:textId="77777777" w:rsidR="005B19D5" w:rsidRDefault="005B19D5" w:rsidP="005B19D5">
      <w:r>
        <w:t xml:space="preserve"> ----------  ------  ---------------  -------  -------</w:t>
      </w:r>
    </w:p>
    <w:p w14:paraId="6516F21F" w14:textId="77777777" w:rsidR="005B19D5" w:rsidRDefault="005B19D5" w:rsidP="005B19D5">
      <w:r>
        <w:t xml:space="preserve"> Treatment        1       0.00479617     5.48   0.0193</w:t>
      </w:r>
    </w:p>
    <w:p w14:paraId="3C538A4B" w14:textId="77777777" w:rsidR="005B19D5" w:rsidRDefault="005B19D5" w:rsidP="005B19D5">
      <w:r>
        <w:t xml:space="preserve"> Error          </w:t>
      </w:r>
      <w:proofErr w:type="spellStart"/>
      <w:r>
        <w:t>Inf</w:t>
      </w:r>
      <w:proofErr w:type="spellEnd"/>
      <w:r>
        <w:t xml:space="preserve">       0.00134475</w:t>
      </w:r>
    </w:p>
    <w:p w14:paraId="6BED42D3" w14:textId="77777777" w:rsidR="005B19D5" w:rsidRDefault="005B19D5" w:rsidP="005B19D5">
      <w:r>
        <w:t xml:space="preserve"> Error term: </w:t>
      </w:r>
      <w:proofErr w:type="spellStart"/>
      <w:r w:rsidRPr="003B3175">
        <w:rPr>
          <w:highlight w:val="yellow"/>
        </w:rPr>
        <w:t>Var</w:t>
      </w:r>
      <w:proofErr w:type="spellEnd"/>
      <w:r w:rsidRPr="003B3175">
        <w:rPr>
          <w:highlight w:val="yellow"/>
        </w:rPr>
        <w:t xml:space="preserve"> - Cov1 + (J - 1) * </w:t>
      </w:r>
      <w:proofErr w:type="gramStart"/>
      <w:r w:rsidRPr="003B3175">
        <w:rPr>
          <w:highlight w:val="yellow"/>
        </w:rPr>
        <w:t>( Cov2</w:t>
      </w:r>
      <w:proofErr w:type="gramEnd"/>
      <w:r w:rsidRPr="003B3175">
        <w:rPr>
          <w:highlight w:val="yellow"/>
        </w:rPr>
        <w:t xml:space="preserve"> - Cov3 )</w:t>
      </w:r>
    </w:p>
    <w:p w14:paraId="082981DB" w14:textId="77777777" w:rsidR="005B19D5" w:rsidRDefault="005B19D5" w:rsidP="005B19D5"/>
    <w:p w14:paraId="3B6762EF" w14:textId="0B2CA660" w:rsidR="005B19D5" w:rsidRDefault="005B19D5" w:rsidP="005B19D5">
      <w:r>
        <w:t xml:space="preserve"> Conclusion: The </w:t>
      </w:r>
      <w:del w:id="46" w:author="Dev Prasad Chakraborty" w:date="2015-03-23T13:03:00Z">
        <w:r w:rsidDel="00364113">
          <w:delText xml:space="preserve">ROC </w:delText>
        </w:r>
      </w:del>
      <w:ins w:id="47" w:author="Dev Prasad Chakraborty" w:date="2015-03-23T13:03:00Z">
        <w:r w:rsidR="00364113">
          <w:t xml:space="preserve">FOMs </w:t>
        </w:r>
      </w:ins>
      <w:r>
        <w:t>of treatments are not equal,</w:t>
      </w:r>
    </w:p>
    <w:p w14:paraId="084B4365" w14:textId="77777777" w:rsidR="005B19D5" w:rsidRDefault="005B19D5" w:rsidP="005B19D5">
      <w:r>
        <w:t xml:space="preserve">             </w:t>
      </w:r>
      <w:proofErr w:type="gramStart"/>
      <w:r>
        <w:t>F(</w:t>
      </w:r>
      <w:proofErr w:type="gramEnd"/>
      <w:r>
        <w:t>1,Inf) = 5.48, p = 0.0193.</w:t>
      </w:r>
    </w:p>
    <w:p w14:paraId="4A6521A1" w14:textId="77777777" w:rsidR="005B19D5" w:rsidRDefault="005B19D5" w:rsidP="005B19D5"/>
    <w:p w14:paraId="24C7F036" w14:textId="77777777" w:rsidR="005B19D5" w:rsidRDefault="005B19D5" w:rsidP="005B19D5"/>
    <w:p w14:paraId="25570F7A" w14:textId="77777777" w:rsidR="005B19D5" w:rsidRDefault="005B19D5" w:rsidP="005B19D5">
      <w:r>
        <w:t xml:space="preserve">    b) 95% confidence intervals for treatment differences</w:t>
      </w:r>
    </w:p>
    <w:p w14:paraId="17F97637" w14:textId="77777777" w:rsidR="005B19D5" w:rsidRDefault="005B19D5" w:rsidP="005B19D5"/>
    <w:p w14:paraId="5838ECFA" w14:textId="77777777" w:rsidR="005B19D5" w:rsidRDefault="005B19D5" w:rsidP="005B19D5">
      <w:r>
        <w:t xml:space="preserve">       Treatment         Estimate   </w:t>
      </w:r>
      <w:proofErr w:type="spellStart"/>
      <w:r>
        <w:t>StdErr</w:t>
      </w:r>
      <w:proofErr w:type="spellEnd"/>
      <w:r>
        <w:t xml:space="preserve">      DF      t     </w:t>
      </w:r>
      <w:proofErr w:type="spellStart"/>
      <w:r>
        <w:t>Pr</w:t>
      </w:r>
      <w:proofErr w:type="spellEnd"/>
      <w:r>
        <w:t xml:space="preserve"> &gt; t          95% CI      </w:t>
      </w:r>
    </w:p>
    <w:p w14:paraId="1AE81A39" w14:textId="77777777" w:rsidR="005B19D5" w:rsidRDefault="005B19D5" w:rsidP="005B19D5">
      <w:r>
        <w:t>----------   ----------  --------  --------  -------  ------  -------  -------------------</w:t>
      </w:r>
    </w:p>
    <w:p w14:paraId="5542C9A8" w14:textId="77777777" w:rsidR="005B19D5" w:rsidRDefault="005B19D5" w:rsidP="005B19D5">
      <w:r>
        <w:t xml:space="preserve">0          - 1           -0.04380   0.01872      </w:t>
      </w:r>
      <w:proofErr w:type="spellStart"/>
      <w:r>
        <w:t>Inf</w:t>
      </w:r>
      <w:proofErr w:type="spellEnd"/>
      <w:r>
        <w:t xml:space="preserve">   -2.34   0.0193  -</w:t>
      </w:r>
      <w:proofErr w:type="gramStart"/>
      <w:r>
        <w:t>0.08049 ,</w:t>
      </w:r>
      <w:proofErr w:type="gramEnd"/>
      <w:r>
        <w:t xml:space="preserve"> -0.00711</w:t>
      </w:r>
    </w:p>
    <w:p w14:paraId="7E3F20C6" w14:textId="77777777" w:rsidR="005B19D5" w:rsidRDefault="005B19D5" w:rsidP="005B19D5"/>
    <w:p w14:paraId="56D9379A" w14:textId="77777777" w:rsidR="005B19D5" w:rsidRDefault="005B19D5" w:rsidP="005B19D5"/>
    <w:p w14:paraId="6636E988" w14:textId="77777777" w:rsidR="005B19D5" w:rsidRDefault="005B19D5" w:rsidP="005B19D5"/>
    <w:p w14:paraId="63A9F765" w14:textId="77777777" w:rsidR="005B19D5" w:rsidRDefault="005B19D5" w:rsidP="005B19D5">
      <w:r>
        <w:t xml:space="preserve"> H0: the two treatments are equal.</w:t>
      </w:r>
    </w:p>
    <w:p w14:paraId="0A84DA9A" w14:textId="77777777" w:rsidR="005B19D5" w:rsidRDefault="005B19D5" w:rsidP="005B19D5">
      <w:r>
        <w:t xml:space="preserve"> Error term: </w:t>
      </w:r>
      <w:proofErr w:type="spellStart"/>
      <w:r>
        <w:t>Var</w:t>
      </w:r>
      <w:proofErr w:type="spellEnd"/>
      <w:r>
        <w:t xml:space="preserve"> - Cov1 + (J - 1) * </w:t>
      </w:r>
      <w:proofErr w:type="gramStart"/>
      <w:r>
        <w:t>( Cov2</w:t>
      </w:r>
      <w:proofErr w:type="gramEnd"/>
      <w:r>
        <w:t xml:space="preserve"> - Cov3 )</w:t>
      </w:r>
    </w:p>
    <w:p w14:paraId="25C2F18E" w14:textId="77777777" w:rsidR="005B19D5" w:rsidRDefault="005B19D5" w:rsidP="005B19D5"/>
    <w:p w14:paraId="42B9A37C" w14:textId="77777777" w:rsidR="005B19D5" w:rsidRDefault="005B19D5" w:rsidP="005B19D5">
      <w:r>
        <w:t xml:space="preserve">    c) 95% treatment confidence intervals based on reader x case ANOVAs</w:t>
      </w:r>
    </w:p>
    <w:p w14:paraId="66C1B026" w14:textId="77777777" w:rsidR="005B19D5" w:rsidRDefault="005B19D5" w:rsidP="005B19D5">
      <w:r>
        <w:t xml:space="preserve">       </w:t>
      </w:r>
      <w:proofErr w:type="gramStart"/>
      <w:r>
        <w:t>for</w:t>
      </w:r>
      <w:proofErr w:type="gramEnd"/>
      <w:r>
        <w:t xml:space="preserve"> each treatment (each analysis is based only on data for the</w:t>
      </w:r>
    </w:p>
    <w:p w14:paraId="2F8F956C" w14:textId="77777777" w:rsidR="005B19D5" w:rsidRDefault="005B19D5" w:rsidP="005B19D5">
      <w:r>
        <w:t xml:space="preserve">       </w:t>
      </w:r>
      <w:proofErr w:type="gramStart"/>
      <w:r>
        <w:t>specified</w:t>
      </w:r>
      <w:proofErr w:type="gramEnd"/>
      <w:r>
        <w:t xml:space="preserve"> treatment</w:t>
      </w:r>
    </w:p>
    <w:p w14:paraId="32640E20" w14:textId="77777777" w:rsidR="005B19D5" w:rsidRDefault="005B19D5" w:rsidP="005B19D5"/>
    <w:p w14:paraId="437EBCD0" w14:textId="77777777" w:rsidR="005B19D5" w:rsidRDefault="005B19D5" w:rsidP="005B19D5">
      <w:r>
        <w:t xml:space="preserve">  Treatment     Area      </w:t>
      </w:r>
      <w:proofErr w:type="spellStart"/>
      <w:proofErr w:type="gramStart"/>
      <w:r>
        <w:t>Std</w:t>
      </w:r>
      <w:proofErr w:type="spellEnd"/>
      <w:proofErr w:type="gramEnd"/>
      <w:r>
        <w:t xml:space="preserve"> Error     DF     95% Confidence Interval </w:t>
      </w:r>
    </w:p>
    <w:p w14:paraId="701E5392" w14:textId="77777777" w:rsidR="005B19D5" w:rsidRDefault="005B19D5" w:rsidP="005B19D5">
      <w:r>
        <w:t xml:space="preserve">  ----------  ----------  ----------  -------  -------------------------</w:t>
      </w:r>
    </w:p>
    <w:p w14:paraId="56790A57" w14:textId="77777777" w:rsidR="005B19D5" w:rsidRDefault="005B19D5" w:rsidP="005B19D5">
      <w:r>
        <w:t xml:space="preserve">  0           </w:t>
      </w:r>
      <w:proofErr w:type="gramStart"/>
      <w:r>
        <w:t>0.89703704  0.02428971</w:t>
      </w:r>
      <w:proofErr w:type="gramEnd"/>
      <w:r>
        <w:t xml:space="preserve">      </w:t>
      </w:r>
      <w:proofErr w:type="spellStart"/>
      <w:r>
        <w:t>Inf</w:t>
      </w:r>
      <w:proofErr w:type="spellEnd"/>
      <w:r>
        <w:t xml:space="preserve">  (0.84943008 , 0.94464399)</w:t>
      </w:r>
    </w:p>
    <w:p w14:paraId="7C8E80A5" w14:textId="77777777" w:rsidR="005B19D5" w:rsidRDefault="005B19D5" w:rsidP="005B19D5">
      <w:r>
        <w:t xml:space="preserve">  1           </w:t>
      </w:r>
      <w:proofErr w:type="gramStart"/>
      <w:r>
        <w:t>0.94083736  0.01677632</w:t>
      </w:r>
      <w:proofErr w:type="gramEnd"/>
      <w:r>
        <w:t xml:space="preserve">      </w:t>
      </w:r>
      <w:proofErr w:type="spellStart"/>
      <w:r>
        <w:t>Inf</w:t>
      </w:r>
      <w:proofErr w:type="spellEnd"/>
      <w:r>
        <w:t xml:space="preserve">  (0.90795637 , 0.97371835)</w:t>
      </w:r>
    </w:p>
    <w:p w14:paraId="01EA405E" w14:textId="77777777" w:rsidR="005B19D5" w:rsidRDefault="005B19D5" w:rsidP="005B19D5">
      <w:r>
        <w:t xml:space="preserve"> Error term: </w:t>
      </w:r>
      <w:proofErr w:type="spellStart"/>
      <w:r>
        <w:t>Var</w:t>
      </w:r>
      <w:proofErr w:type="spellEnd"/>
      <w:r>
        <w:t xml:space="preserve"> - Cov1 + (J - 1) * </w:t>
      </w:r>
      <w:proofErr w:type="gramStart"/>
      <w:r>
        <w:t>( Cov2</w:t>
      </w:r>
      <w:proofErr w:type="gramEnd"/>
      <w:r>
        <w:t xml:space="preserve"> - Cov3 )</w:t>
      </w:r>
    </w:p>
    <w:p w14:paraId="12B40488" w14:textId="77777777" w:rsidR="005B19D5" w:rsidRDefault="005B19D5" w:rsidP="005B19D5"/>
    <w:p w14:paraId="1F1E9998" w14:textId="77777777" w:rsidR="005B19D5" w:rsidRDefault="005B19D5" w:rsidP="005B19D5">
      <w:r>
        <w:t xml:space="preserve">    d) Treatment-by-case ANOVA CIs for each reader </w:t>
      </w:r>
    </w:p>
    <w:p w14:paraId="73F731EF" w14:textId="77777777" w:rsidR="005B19D5" w:rsidRDefault="005B19D5" w:rsidP="005B19D5">
      <w:r>
        <w:t xml:space="preserve">       (</w:t>
      </w:r>
      <w:proofErr w:type="gramStart"/>
      <w:r>
        <w:t>each</w:t>
      </w:r>
      <w:proofErr w:type="gramEnd"/>
      <w:r>
        <w:t xml:space="preserve"> analysis is based only on data for the specified reader)</w:t>
      </w:r>
    </w:p>
    <w:p w14:paraId="6D43963B" w14:textId="77777777" w:rsidR="005B19D5" w:rsidRDefault="005B19D5" w:rsidP="005B19D5"/>
    <w:p w14:paraId="54E751BD" w14:textId="77777777" w:rsidR="005B19D5" w:rsidRDefault="005B19D5" w:rsidP="005B19D5">
      <w:r>
        <w:t xml:space="preserve">  Reader         Treatment        </w:t>
      </w:r>
      <w:proofErr w:type="gramStart"/>
      <w:r>
        <w:t xml:space="preserve">Estimate  </w:t>
      </w:r>
      <w:proofErr w:type="spellStart"/>
      <w:r>
        <w:t>StdErr</w:t>
      </w:r>
      <w:proofErr w:type="spellEnd"/>
      <w:proofErr w:type="gramEnd"/>
      <w:r>
        <w:t xml:space="preserve">       DF      t     </w:t>
      </w:r>
      <w:proofErr w:type="spellStart"/>
      <w:r>
        <w:t>Pr</w:t>
      </w:r>
      <w:proofErr w:type="spellEnd"/>
      <w:r>
        <w:t xml:space="preserve"> &gt; t          95% CI      </w:t>
      </w:r>
    </w:p>
    <w:p w14:paraId="4937A6B0" w14:textId="77777777" w:rsidR="005B19D5" w:rsidRDefault="005B19D5" w:rsidP="005B19D5">
      <w:r>
        <w:t>---------- ---------- ----------  --------  --------  -------  ------  -------  -------------------</w:t>
      </w:r>
    </w:p>
    <w:p w14:paraId="77027E68" w14:textId="77777777" w:rsidR="005B19D5" w:rsidRDefault="005B19D5" w:rsidP="005B19D5">
      <w:r>
        <w:t xml:space="preserve">0          </w:t>
      </w:r>
      <w:proofErr w:type="spellStart"/>
      <w:r>
        <w:t>0</w:t>
      </w:r>
      <w:proofErr w:type="spellEnd"/>
      <w:r>
        <w:t xml:space="preserve">         -1           -0.02818   0.02551      </w:t>
      </w:r>
      <w:proofErr w:type="spellStart"/>
      <w:r>
        <w:t>Inf</w:t>
      </w:r>
      <w:proofErr w:type="spellEnd"/>
      <w:r>
        <w:t xml:space="preserve">   -1.10   0.2693  -</w:t>
      </w:r>
      <w:proofErr w:type="gramStart"/>
      <w:r>
        <w:t>0.07818 ,</w:t>
      </w:r>
      <w:proofErr w:type="gramEnd"/>
      <w:r>
        <w:t xml:space="preserve">  0.02182</w:t>
      </w:r>
    </w:p>
    <w:p w14:paraId="35B85F22" w14:textId="77777777" w:rsidR="005B19D5" w:rsidRDefault="005B19D5" w:rsidP="005B19D5">
      <w:r>
        <w:t xml:space="preserve">1          0         -1           -0.04654   0.02630      </w:t>
      </w:r>
      <w:proofErr w:type="spellStart"/>
      <w:r>
        <w:t>Inf</w:t>
      </w:r>
      <w:proofErr w:type="spellEnd"/>
      <w:r>
        <w:t xml:space="preserve">   -1.77   0.0768  -</w:t>
      </w:r>
      <w:proofErr w:type="gramStart"/>
      <w:r>
        <w:t>0.09809 ,</w:t>
      </w:r>
      <w:proofErr w:type="gramEnd"/>
      <w:r>
        <w:t xml:space="preserve">  0.00501</w:t>
      </w:r>
    </w:p>
    <w:p w14:paraId="7D265EDC" w14:textId="77777777" w:rsidR="005B19D5" w:rsidRDefault="005B19D5" w:rsidP="005B19D5">
      <w:r>
        <w:t xml:space="preserve">2          0         -1           -0.01787   0.03121      </w:t>
      </w:r>
      <w:proofErr w:type="spellStart"/>
      <w:r>
        <w:t>Inf</w:t>
      </w:r>
      <w:proofErr w:type="spellEnd"/>
      <w:r>
        <w:t xml:space="preserve">   -0.57   0.5668  -</w:t>
      </w:r>
      <w:proofErr w:type="gramStart"/>
      <w:r>
        <w:t>0.07904 ,</w:t>
      </w:r>
      <w:proofErr w:type="gramEnd"/>
      <w:r>
        <w:t xml:space="preserve">  0.04330</w:t>
      </w:r>
    </w:p>
    <w:p w14:paraId="44121103" w14:textId="77777777" w:rsidR="005B19D5" w:rsidRDefault="005B19D5" w:rsidP="005B19D5">
      <w:r>
        <w:t xml:space="preserve">3          0         -1           -0.02625   0.01729      </w:t>
      </w:r>
      <w:proofErr w:type="spellStart"/>
      <w:r>
        <w:t>Inf</w:t>
      </w:r>
      <w:proofErr w:type="spellEnd"/>
      <w:r>
        <w:t xml:space="preserve">   -1.52   0.1290  -</w:t>
      </w:r>
      <w:proofErr w:type="gramStart"/>
      <w:r>
        <w:t>0.06014 ,</w:t>
      </w:r>
      <w:proofErr w:type="gramEnd"/>
      <w:r>
        <w:t xml:space="preserve">  0.00764</w:t>
      </w:r>
    </w:p>
    <w:p w14:paraId="042379EF" w14:textId="77777777" w:rsidR="005B19D5" w:rsidRDefault="005B19D5" w:rsidP="005B19D5">
      <w:r>
        <w:t xml:space="preserve">4          0         -1           -0.10016   0.04406      </w:t>
      </w:r>
      <w:proofErr w:type="spellStart"/>
      <w:r>
        <w:t>Inf</w:t>
      </w:r>
      <w:proofErr w:type="spellEnd"/>
      <w:r>
        <w:t xml:space="preserve">   -2.27   0.0230  -</w:t>
      </w:r>
      <w:proofErr w:type="gramStart"/>
      <w:r>
        <w:t>0.18651 ,</w:t>
      </w:r>
      <w:proofErr w:type="gramEnd"/>
      <w:r>
        <w:t xml:space="preserve"> -0.01381</w:t>
      </w:r>
    </w:p>
    <w:p w14:paraId="60097122" w14:textId="77777777" w:rsidR="005B19D5" w:rsidRDefault="005B19D5" w:rsidP="005B19D5"/>
    <w:p w14:paraId="6545FEBD" w14:textId="77777777" w:rsidR="005B19D5" w:rsidRDefault="005B19D5" w:rsidP="005B19D5">
      <w:proofErr w:type="gramStart"/>
      <w:r>
        <w:t xml:space="preserve">Reader  </w:t>
      </w:r>
      <w:proofErr w:type="spellStart"/>
      <w:r>
        <w:t>Var</w:t>
      </w:r>
      <w:proofErr w:type="spellEnd"/>
      <w:proofErr w:type="gramEnd"/>
      <w:r>
        <w:t xml:space="preserve">(Error)     Cov1   </w:t>
      </w:r>
    </w:p>
    <w:p w14:paraId="494A8D40" w14:textId="77777777" w:rsidR="005B19D5" w:rsidRDefault="005B19D5" w:rsidP="005B19D5">
      <w:r>
        <w:t>------  ----------  ----------</w:t>
      </w:r>
    </w:p>
    <w:p w14:paraId="4C199C01" w14:textId="77777777" w:rsidR="005B19D5" w:rsidRDefault="005B19D5" w:rsidP="005B19D5">
      <w:r>
        <w:t>0         0.000698    0.000373</w:t>
      </w:r>
    </w:p>
    <w:p w14:paraId="0D829E58" w14:textId="77777777" w:rsidR="005B19D5" w:rsidRDefault="005B19D5" w:rsidP="005B19D5">
      <w:r>
        <w:t>1         0.001106    0.000760</w:t>
      </w:r>
    </w:p>
    <w:p w14:paraId="6701507C" w14:textId="77777777" w:rsidR="005B19D5" w:rsidRDefault="005B19D5" w:rsidP="005B19D5">
      <w:r>
        <w:t>2         0.000842    0.000355</w:t>
      </w:r>
    </w:p>
    <w:p w14:paraId="38799FEE" w14:textId="77777777" w:rsidR="005B19D5" w:rsidRDefault="005B19D5" w:rsidP="005B19D5">
      <w:r>
        <w:t>3         0.000150    1.083399</w:t>
      </w:r>
    </w:p>
    <w:p w14:paraId="2CF9431B" w14:textId="77777777" w:rsidR="005B19D5" w:rsidRDefault="005B19D5" w:rsidP="005B19D5">
      <w:r>
        <w:t>4         0.001213    0.000243</w:t>
      </w:r>
    </w:p>
    <w:p w14:paraId="71902DE2" w14:textId="77777777" w:rsidR="005B19D5" w:rsidRDefault="005B19D5" w:rsidP="005B19D5"/>
    <w:p w14:paraId="433D3774" w14:textId="77777777" w:rsidR="005B19D5" w:rsidRDefault="005B19D5" w:rsidP="005B19D5"/>
    <w:p w14:paraId="1E853CD4" w14:textId="77777777" w:rsidR="005B19D5" w:rsidRDefault="005B19D5" w:rsidP="005B19D5"/>
    <w:p w14:paraId="787B42C4" w14:textId="77777777" w:rsidR="005B19D5" w:rsidRDefault="005B19D5" w:rsidP="005B19D5">
      <w:r>
        <w:t xml:space="preserve"> ===========================================================================</w:t>
      </w:r>
    </w:p>
    <w:p w14:paraId="2BBD4A6C" w14:textId="77777777" w:rsidR="005B19D5" w:rsidRDefault="005B19D5" w:rsidP="005B19D5">
      <w:r>
        <w:t xml:space="preserve"> ****</w:t>
      </w:r>
      <w:proofErr w:type="gramStart"/>
      <w:r>
        <w:t>*           Analysis</w:t>
      </w:r>
      <w:proofErr w:type="gramEnd"/>
      <w:r>
        <w:t xml:space="preserve"> 3: Random Readers and Fixed Cases            *****</w:t>
      </w:r>
    </w:p>
    <w:p w14:paraId="17DCD665" w14:textId="77777777" w:rsidR="005B19D5" w:rsidRDefault="005B19D5" w:rsidP="005B19D5">
      <w:r>
        <w:t xml:space="preserve"> ===========================================================================</w:t>
      </w:r>
    </w:p>
    <w:p w14:paraId="0E19AD46" w14:textId="77777777" w:rsidR="005B19D5" w:rsidRDefault="005B19D5" w:rsidP="005B19D5">
      <w:r>
        <w:t xml:space="preserve"> (Results apply to the population of readers but only for the cases used in this study)</w:t>
      </w:r>
    </w:p>
    <w:p w14:paraId="0A18FBF9" w14:textId="77777777" w:rsidR="005B19D5" w:rsidRDefault="005B19D5" w:rsidP="005B19D5"/>
    <w:p w14:paraId="7B873301" w14:textId="77777777" w:rsidR="005B19D5" w:rsidRDefault="005B19D5" w:rsidP="005B19D5"/>
    <w:p w14:paraId="0CBCAC5F" w14:textId="77777777" w:rsidR="005B19D5" w:rsidRDefault="005B19D5" w:rsidP="005B19D5">
      <w:r>
        <w:t xml:space="preserve">    a) Test for H0: Treatments have the same ROC figure of merit.</w:t>
      </w:r>
    </w:p>
    <w:p w14:paraId="3D2D677E" w14:textId="77777777" w:rsidR="005B19D5" w:rsidRDefault="005B19D5" w:rsidP="005B19D5"/>
    <w:p w14:paraId="11E82258" w14:textId="77777777" w:rsidR="005B19D5" w:rsidRDefault="005B19D5" w:rsidP="005B19D5"/>
    <w:p w14:paraId="117A4E15" w14:textId="77777777" w:rsidR="005B19D5" w:rsidRDefault="005B19D5" w:rsidP="005B19D5">
      <w:r>
        <w:t xml:space="preserve"> Source        DF    Mean Square     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 &gt; F </w:t>
      </w:r>
    </w:p>
    <w:p w14:paraId="1C123361" w14:textId="77777777" w:rsidR="005B19D5" w:rsidRDefault="005B19D5" w:rsidP="005B19D5">
      <w:r>
        <w:t xml:space="preserve"> ----------  ------  ---------------  -------  -------</w:t>
      </w:r>
    </w:p>
    <w:p w14:paraId="0149C91D" w14:textId="77777777" w:rsidR="005B19D5" w:rsidRDefault="005B19D5" w:rsidP="005B19D5">
      <w:r>
        <w:t xml:space="preserve"> Treatment        1       0.00479617     8.70   0.0420</w:t>
      </w:r>
    </w:p>
    <w:p w14:paraId="06B50BD8" w14:textId="77777777" w:rsidR="005B19D5" w:rsidRDefault="005B19D5" w:rsidP="005B19D5">
      <w:r>
        <w:t xml:space="preserve"> Error         4.00       0.00055103</w:t>
      </w:r>
    </w:p>
    <w:p w14:paraId="6A941AAF" w14:textId="77777777" w:rsidR="005B19D5" w:rsidRDefault="005B19D5" w:rsidP="005B19D5">
      <w:r>
        <w:t xml:space="preserve"> Error term: </w:t>
      </w:r>
      <w:proofErr w:type="gramStart"/>
      <w:r w:rsidRPr="00364113">
        <w:rPr>
          <w:highlight w:val="yellow"/>
        </w:rPr>
        <w:t>MS(</w:t>
      </w:r>
      <w:proofErr w:type="gramEnd"/>
      <w:r w:rsidRPr="00364113">
        <w:rPr>
          <w:highlight w:val="yellow"/>
        </w:rPr>
        <w:t>TR)</w:t>
      </w:r>
    </w:p>
    <w:p w14:paraId="4ED0A046" w14:textId="77777777" w:rsidR="005B19D5" w:rsidRDefault="005B19D5" w:rsidP="005B19D5"/>
    <w:p w14:paraId="34A186C8" w14:textId="43A9031D" w:rsidR="005B19D5" w:rsidRDefault="005B19D5" w:rsidP="005B19D5">
      <w:r>
        <w:t xml:space="preserve"> Conclusion: The </w:t>
      </w:r>
      <w:del w:id="48" w:author="Dev Prasad Chakraborty" w:date="2015-03-23T13:05:00Z">
        <w:r w:rsidDel="00C81926">
          <w:delText xml:space="preserve">ROC </w:delText>
        </w:r>
      </w:del>
      <w:ins w:id="49" w:author="Dev Prasad Chakraborty" w:date="2015-03-23T13:05:00Z">
        <w:r w:rsidR="00C81926">
          <w:t xml:space="preserve">FOMs </w:t>
        </w:r>
      </w:ins>
      <w:r>
        <w:t>of treatments are not equal,</w:t>
      </w:r>
    </w:p>
    <w:p w14:paraId="33BC68F8" w14:textId="77777777" w:rsidR="005B19D5" w:rsidRDefault="005B19D5" w:rsidP="005B19D5">
      <w:r>
        <w:t xml:space="preserve">             </w:t>
      </w:r>
      <w:proofErr w:type="gramStart"/>
      <w:r>
        <w:t>F(</w:t>
      </w:r>
      <w:proofErr w:type="gramEnd"/>
      <w:r>
        <w:t>1,4.00) = 8.70, p = 0.0420.</w:t>
      </w:r>
    </w:p>
    <w:p w14:paraId="5E13C26A" w14:textId="77777777" w:rsidR="005B19D5" w:rsidRDefault="005B19D5" w:rsidP="005B19D5"/>
    <w:p w14:paraId="371651EC" w14:textId="77777777" w:rsidR="005B19D5" w:rsidRDefault="005B19D5" w:rsidP="005B19D5"/>
    <w:p w14:paraId="6E519669" w14:textId="77777777" w:rsidR="005B19D5" w:rsidRDefault="005B19D5" w:rsidP="005B19D5">
      <w:r>
        <w:t xml:space="preserve">    b) 95% confidence intervals for treatment differences</w:t>
      </w:r>
    </w:p>
    <w:p w14:paraId="4B042584" w14:textId="77777777" w:rsidR="005B19D5" w:rsidRDefault="005B19D5" w:rsidP="005B19D5"/>
    <w:p w14:paraId="79201E07" w14:textId="77777777" w:rsidR="005B19D5" w:rsidRDefault="005B19D5" w:rsidP="005B19D5">
      <w:r>
        <w:t xml:space="preserve">       Treatment         Estimate   </w:t>
      </w:r>
      <w:proofErr w:type="spellStart"/>
      <w:r>
        <w:t>StdErr</w:t>
      </w:r>
      <w:proofErr w:type="spellEnd"/>
      <w:r>
        <w:t xml:space="preserve">      DF      t     </w:t>
      </w:r>
      <w:proofErr w:type="spellStart"/>
      <w:r>
        <w:t>Pr</w:t>
      </w:r>
      <w:proofErr w:type="spellEnd"/>
      <w:r>
        <w:t xml:space="preserve"> &gt; t          95% CI      </w:t>
      </w:r>
    </w:p>
    <w:p w14:paraId="602CF404" w14:textId="77777777" w:rsidR="005B19D5" w:rsidRDefault="005B19D5" w:rsidP="005B19D5">
      <w:r>
        <w:t>----------   ----------  --------  --------  -------  ------  -------  -------------------</w:t>
      </w:r>
    </w:p>
    <w:p w14:paraId="379A38DC" w14:textId="77777777" w:rsidR="005B19D5" w:rsidRDefault="005B19D5" w:rsidP="005B19D5">
      <w:r>
        <w:t>0          - 1           -0.04380   0.01485     4.00   -2.95   0.0420  -</w:t>
      </w:r>
      <w:proofErr w:type="gramStart"/>
      <w:r>
        <w:t>0.08502 ,</w:t>
      </w:r>
      <w:proofErr w:type="gramEnd"/>
      <w:r>
        <w:t xml:space="preserve"> -0.00258</w:t>
      </w:r>
    </w:p>
    <w:p w14:paraId="32842FFB" w14:textId="77777777" w:rsidR="005B19D5" w:rsidRDefault="005B19D5" w:rsidP="005B19D5"/>
    <w:p w14:paraId="143184C8" w14:textId="77777777" w:rsidR="005B19D5" w:rsidRDefault="005B19D5" w:rsidP="005B19D5"/>
    <w:p w14:paraId="4ABFA2E7" w14:textId="77777777" w:rsidR="005B19D5" w:rsidRDefault="005B19D5" w:rsidP="005B19D5"/>
    <w:p w14:paraId="34D9653D" w14:textId="77777777" w:rsidR="005B19D5" w:rsidRDefault="005B19D5" w:rsidP="005B19D5">
      <w:r>
        <w:t xml:space="preserve"> H0: the two treatments are equal.</w:t>
      </w:r>
    </w:p>
    <w:p w14:paraId="130DAF87" w14:textId="77777777" w:rsidR="005B19D5" w:rsidRDefault="005B19D5" w:rsidP="005B19D5"/>
    <w:p w14:paraId="0F1383C5" w14:textId="77777777" w:rsidR="005B19D5" w:rsidRDefault="005B19D5" w:rsidP="005B19D5"/>
    <w:p w14:paraId="7AB2D91B" w14:textId="77777777" w:rsidR="005B19D5" w:rsidRDefault="005B19D5" w:rsidP="005B19D5"/>
    <w:p w14:paraId="3A3FD805" w14:textId="77777777" w:rsidR="005B19D5" w:rsidRDefault="005B19D5" w:rsidP="005B19D5">
      <w:r>
        <w:t xml:space="preserve">    c) Reader-by-case ANOVAs for each treatment (each analysis is based only on data for the</w:t>
      </w:r>
    </w:p>
    <w:p w14:paraId="3E4F115B" w14:textId="77777777" w:rsidR="005B19D5" w:rsidRDefault="005B19D5" w:rsidP="005B19D5">
      <w:r>
        <w:t xml:space="preserve">       </w:t>
      </w:r>
      <w:proofErr w:type="gramStart"/>
      <w:r>
        <w:t>specified</w:t>
      </w:r>
      <w:proofErr w:type="gramEnd"/>
      <w:r>
        <w:t xml:space="preserve"> treatment</w:t>
      </w:r>
    </w:p>
    <w:p w14:paraId="7A59AC38" w14:textId="77777777" w:rsidR="005B19D5" w:rsidRDefault="005B19D5" w:rsidP="005B19D5"/>
    <w:p w14:paraId="5D30CA37" w14:textId="77777777" w:rsidR="005B19D5" w:rsidRDefault="005B19D5" w:rsidP="005B19D5">
      <w:r>
        <w:t xml:space="preserve">  Treatment     Area      </w:t>
      </w:r>
      <w:proofErr w:type="spellStart"/>
      <w:proofErr w:type="gramStart"/>
      <w:r>
        <w:t>Std</w:t>
      </w:r>
      <w:proofErr w:type="spellEnd"/>
      <w:proofErr w:type="gramEnd"/>
      <w:r>
        <w:t xml:space="preserve"> Error     DF     95% Confidence Interval </w:t>
      </w:r>
    </w:p>
    <w:p w14:paraId="33CA9325" w14:textId="77777777" w:rsidR="005B19D5" w:rsidRDefault="005B19D5" w:rsidP="005B19D5">
      <w:r>
        <w:t xml:space="preserve">  ----------  ----------  ----------  -------  -------------------------</w:t>
      </w:r>
    </w:p>
    <w:p w14:paraId="7D7BD33F" w14:textId="77777777" w:rsidR="005B19D5" w:rsidRDefault="005B19D5" w:rsidP="005B19D5">
      <w:r>
        <w:t xml:space="preserve">  0           </w:t>
      </w:r>
      <w:proofErr w:type="gramStart"/>
      <w:r>
        <w:t>0.89703704  0.02482994</w:t>
      </w:r>
      <w:proofErr w:type="gramEnd"/>
      <w:r>
        <w:t xml:space="preserve">     4.00  (0.82809808 , 0.96597599)</w:t>
      </w:r>
    </w:p>
    <w:p w14:paraId="12640BCE" w14:textId="77777777" w:rsidR="005B19D5" w:rsidRDefault="005B19D5" w:rsidP="005B19D5">
      <w:r>
        <w:t xml:space="preserve">  1           </w:t>
      </w:r>
      <w:proofErr w:type="gramStart"/>
      <w:r>
        <w:t>0.94083736  0.01615303</w:t>
      </w:r>
      <w:proofErr w:type="gramEnd"/>
      <w:r>
        <w:t xml:space="preserve">     4.00  (0.89598936 , 0.98568536)</w:t>
      </w:r>
    </w:p>
    <w:p w14:paraId="23259150" w14:textId="77777777" w:rsidR="005B19D5" w:rsidRDefault="005B19D5" w:rsidP="005B19D5"/>
    <w:p w14:paraId="73447BBB" w14:textId="77777777" w:rsidR="005B19D5" w:rsidRDefault="005B19D5" w:rsidP="005B19D5"/>
    <w:p w14:paraId="254BB4B0" w14:textId="77777777" w:rsidR="005B19D5" w:rsidRDefault="005B19D5" w:rsidP="005B19D5"/>
    <w:p w14:paraId="645F923C" w14:textId="77777777" w:rsidR="005B19D5" w:rsidRDefault="005B19D5" w:rsidP="005B19D5"/>
    <w:p w14:paraId="417A00E2" w14:textId="77777777" w:rsidR="005B19D5" w:rsidRDefault="005B19D5" w:rsidP="005B19D5">
      <w:r>
        <w:t xml:space="preserve">                               REFERENCES</w:t>
      </w:r>
    </w:p>
    <w:p w14:paraId="0080A5F6" w14:textId="77777777" w:rsidR="005B19D5" w:rsidRDefault="005B19D5" w:rsidP="005B19D5"/>
    <w:p w14:paraId="626B8942" w14:textId="77777777" w:rsidR="005B19D5" w:rsidRDefault="005B19D5" w:rsidP="005B19D5">
      <w:r>
        <w:t xml:space="preserve">      Dorfman, D.D., Berbaum, K.S., &amp; Metz, C.E. (1992). Receiver operating</w:t>
      </w:r>
    </w:p>
    <w:p w14:paraId="527DA056" w14:textId="77777777" w:rsidR="005B19D5" w:rsidRDefault="005B19D5" w:rsidP="005B19D5">
      <w:r>
        <w:t xml:space="preserve"> </w:t>
      </w:r>
      <w:proofErr w:type="gramStart"/>
      <w:r>
        <w:t>characteristic</w:t>
      </w:r>
      <w:proofErr w:type="gramEnd"/>
      <w:r>
        <w:t xml:space="preserve"> rating analysis: Generalization to the population of </w:t>
      </w:r>
    </w:p>
    <w:p w14:paraId="387CF61C" w14:textId="77777777" w:rsidR="005B19D5" w:rsidRDefault="005B19D5" w:rsidP="005B19D5">
      <w:r>
        <w:t xml:space="preserve"> </w:t>
      </w:r>
      <w:proofErr w:type="gramStart"/>
      <w:r>
        <w:t>readers</w:t>
      </w:r>
      <w:proofErr w:type="gramEnd"/>
      <w:r>
        <w:t xml:space="preserve"> and patients with the jackknife method. Investigative Radiology,</w:t>
      </w:r>
    </w:p>
    <w:p w14:paraId="2CFA551B" w14:textId="77777777" w:rsidR="005B19D5" w:rsidRDefault="005B19D5" w:rsidP="005B19D5">
      <w:r>
        <w:t xml:space="preserve"> </w:t>
      </w:r>
      <w:proofErr w:type="gramStart"/>
      <w:r>
        <w:t>27, 723-731.</w:t>
      </w:r>
      <w:proofErr w:type="gramEnd"/>
    </w:p>
    <w:p w14:paraId="1A9FCAD9" w14:textId="77777777" w:rsidR="005B19D5" w:rsidRDefault="005B19D5" w:rsidP="005B19D5"/>
    <w:p w14:paraId="7F3598BB" w14:textId="77777777" w:rsidR="005B19D5" w:rsidRDefault="005B19D5" w:rsidP="005B19D5">
      <w:r>
        <w:t xml:space="preserve">      Dorfman, D.D., Berbaum, K.S., </w:t>
      </w:r>
      <w:proofErr w:type="spellStart"/>
      <w:r>
        <w:t>Lenth</w:t>
      </w:r>
      <w:proofErr w:type="spellEnd"/>
      <w:r>
        <w:t xml:space="preserve">, R.V., Chen, Y.F., &amp; </w:t>
      </w:r>
      <w:proofErr w:type="spellStart"/>
      <w:r>
        <w:t>Donaghy</w:t>
      </w:r>
      <w:proofErr w:type="spellEnd"/>
      <w:r>
        <w:t xml:space="preserve">, B.A. (1998). </w:t>
      </w:r>
    </w:p>
    <w:p w14:paraId="46313D16" w14:textId="77777777" w:rsidR="005B19D5" w:rsidRDefault="005B19D5" w:rsidP="005B19D5">
      <w:r>
        <w:t xml:space="preserve"> Monte Carlo validation of a </w:t>
      </w:r>
      <w:proofErr w:type="spellStart"/>
      <w:r>
        <w:t>multireader</w:t>
      </w:r>
      <w:proofErr w:type="spellEnd"/>
      <w:r>
        <w:t xml:space="preserve"> method for receiver operating characteristic </w:t>
      </w:r>
    </w:p>
    <w:p w14:paraId="6A015845" w14:textId="77777777" w:rsidR="005B19D5" w:rsidRDefault="005B19D5" w:rsidP="005B19D5">
      <w:r>
        <w:t xml:space="preserve"> </w:t>
      </w:r>
      <w:proofErr w:type="gramStart"/>
      <w:r>
        <w:t>discrete</w:t>
      </w:r>
      <w:proofErr w:type="gramEnd"/>
      <w:r>
        <w:t xml:space="preserve"> rating data: Factorial experimental design. </w:t>
      </w:r>
    </w:p>
    <w:p w14:paraId="50A442C1" w14:textId="77777777" w:rsidR="005B19D5" w:rsidRDefault="005B19D5" w:rsidP="005B19D5">
      <w:r>
        <w:t xml:space="preserve"> </w:t>
      </w:r>
      <w:proofErr w:type="gramStart"/>
      <w:r>
        <w:t>Academic Radiology, 5, 591-602.</w:t>
      </w:r>
      <w:proofErr w:type="gramEnd"/>
    </w:p>
    <w:p w14:paraId="48A1D156" w14:textId="77777777" w:rsidR="005B19D5" w:rsidRDefault="005B19D5" w:rsidP="005B19D5"/>
    <w:p w14:paraId="02E8A750" w14:textId="77777777" w:rsidR="005B19D5" w:rsidRDefault="005B19D5" w:rsidP="005B19D5">
      <w:r>
        <w:t xml:space="preserve">      Hillis, S.L., &amp; Berbaum, K.S. (2004). Power estimation for the</w:t>
      </w:r>
    </w:p>
    <w:p w14:paraId="32675E16" w14:textId="77777777" w:rsidR="005B19D5" w:rsidRDefault="005B19D5" w:rsidP="005B19D5">
      <w:r>
        <w:t xml:space="preserve"> Dorfman-Berbaum-Metz method. </w:t>
      </w:r>
      <w:proofErr w:type="gramStart"/>
      <w:r>
        <w:t>Academic Radiology, 11, 1260-1273.</w:t>
      </w:r>
      <w:proofErr w:type="gramEnd"/>
    </w:p>
    <w:p w14:paraId="42914A69" w14:textId="77777777" w:rsidR="005B19D5" w:rsidRDefault="005B19D5" w:rsidP="005B19D5"/>
    <w:p w14:paraId="5AE07582" w14:textId="77777777" w:rsidR="005B19D5" w:rsidRDefault="005B19D5" w:rsidP="005B19D5">
      <w:r>
        <w:t xml:space="preserve">      Hillis, S.L., Obuchowski, N.A., </w:t>
      </w:r>
      <w:proofErr w:type="spellStart"/>
      <w:r>
        <w:t>Schartz</w:t>
      </w:r>
      <w:proofErr w:type="spellEnd"/>
      <w:r>
        <w:t>, K.M., &amp; Berbaum, K.S.</w:t>
      </w:r>
    </w:p>
    <w:p w14:paraId="7008F47C" w14:textId="77777777" w:rsidR="005B19D5" w:rsidRDefault="005B19D5" w:rsidP="005B19D5">
      <w:r>
        <w:t xml:space="preserve"> (2005). A comparison of the Dorfman-Berbaum-Metz and Obuchowski-</w:t>
      </w:r>
      <w:proofErr w:type="spellStart"/>
      <w:r>
        <w:t>Rockette</w:t>
      </w:r>
      <w:proofErr w:type="spellEnd"/>
    </w:p>
    <w:p w14:paraId="22982758" w14:textId="77777777" w:rsidR="005B19D5" w:rsidRDefault="005B19D5" w:rsidP="005B19D5">
      <w:r>
        <w:t xml:space="preserve"> </w:t>
      </w:r>
      <w:proofErr w:type="gramStart"/>
      <w:r>
        <w:t>methods</w:t>
      </w:r>
      <w:proofErr w:type="gramEnd"/>
      <w:r>
        <w:t xml:space="preserve"> for receiver operating characteristic (ROC) data. </w:t>
      </w:r>
    </w:p>
    <w:p w14:paraId="422A1CD5" w14:textId="77777777" w:rsidR="005B19D5" w:rsidRDefault="005B19D5" w:rsidP="005B19D5">
      <w:r>
        <w:t xml:space="preserve"> Statistics in Medicine, 24, 1579-</w:t>
      </w:r>
      <w:proofErr w:type="gramStart"/>
      <w:r>
        <w:t>1607  DOI:10.1002</w:t>
      </w:r>
      <w:proofErr w:type="gramEnd"/>
      <w:r>
        <w:t>/sim.2024.</w:t>
      </w:r>
    </w:p>
    <w:p w14:paraId="64A0E441" w14:textId="77777777" w:rsidR="005B19D5" w:rsidRDefault="005B19D5" w:rsidP="005B19D5"/>
    <w:p w14:paraId="0B617964" w14:textId="77777777" w:rsidR="005B19D5" w:rsidRDefault="005B19D5" w:rsidP="005B19D5">
      <w:r>
        <w:t xml:space="preserve">      Hillis, S.L. (2005). Monte Carlo validation of the Dorfman-Berbaum-Metz</w:t>
      </w:r>
    </w:p>
    <w:p w14:paraId="357ABAC2" w14:textId="77777777" w:rsidR="005B19D5" w:rsidRDefault="005B19D5" w:rsidP="005B19D5">
      <w:r>
        <w:t xml:space="preserve"> </w:t>
      </w:r>
      <w:proofErr w:type="gramStart"/>
      <w:r>
        <w:t>method</w:t>
      </w:r>
      <w:proofErr w:type="gramEnd"/>
      <w:r>
        <w:t xml:space="preserve"> using normalized pseudovalues and less data-based model simplification</w:t>
      </w:r>
    </w:p>
    <w:p w14:paraId="405B7E9E" w14:textId="77777777" w:rsidR="005B19D5" w:rsidRDefault="005B19D5" w:rsidP="005B19D5">
      <w:r>
        <w:t xml:space="preserve"> Academic Radiology, 12:1534-</w:t>
      </w:r>
      <w:proofErr w:type="gramStart"/>
      <w:r>
        <w:t>1541  DOI:10.1016</w:t>
      </w:r>
      <w:proofErr w:type="gramEnd"/>
      <w:r>
        <w:t>/j.acra.2005.07.012.</w:t>
      </w:r>
    </w:p>
    <w:p w14:paraId="11153A95" w14:textId="77777777" w:rsidR="005B19D5" w:rsidRDefault="005B19D5" w:rsidP="005B19D5"/>
    <w:p w14:paraId="76752F08" w14:textId="77777777" w:rsidR="005B19D5" w:rsidRDefault="005B19D5" w:rsidP="005B19D5">
      <w:r>
        <w:t xml:space="preserve">      Hillis, S.L. (2007). A comparison of denominator degrees of freedom for</w:t>
      </w:r>
    </w:p>
    <w:p w14:paraId="089A3BFF" w14:textId="77777777" w:rsidR="005B19D5" w:rsidRDefault="005B19D5" w:rsidP="005B19D5">
      <w:r>
        <w:t xml:space="preserve"> </w:t>
      </w:r>
      <w:proofErr w:type="gramStart"/>
      <w:r>
        <w:t>multiple</w:t>
      </w:r>
      <w:proofErr w:type="gramEnd"/>
      <w:r>
        <w:t xml:space="preserve"> observer ROC analysis.  Statistics in Medicine, 26:596-</w:t>
      </w:r>
      <w:proofErr w:type="gramStart"/>
      <w:r>
        <w:t>619  DOI:10.1002</w:t>
      </w:r>
      <w:proofErr w:type="gramEnd"/>
      <w:r>
        <w:t>/sim.2532.</w:t>
      </w:r>
    </w:p>
    <w:p w14:paraId="1FFC634E" w14:textId="77777777" w:rsidR="005B19D5" w:rsidRDefault="005B19D5" w:rsidP="005B19D5"/>
    <w:p w14:paraId="307A6D9F" w14:textId="77777777" w:rsidR="005B19D5" w:rsidRDefault="005B19D5" w:rsidP="005B19D5">
      <w:r>
        <w:t xml:space="preserve">      Hillis, S.L., Berbaum, K.S., &amp; Metz, C.E. (2008). Recent developments in the</w:t>
      </w:r>
    </w:p>
    <w:p w14:paraId="63CC2EC6" w14:textId="77777777" w:rsidR="005B19D5" w:rsidRDefault="005B19D5" w:rsidP="005B19D5">
      <w:r>
        <w:t xml:space="preserve"> </w:t>
      </w:r>
      <w:proofErr w:type="gramStart"/>
      <w:r>
        <w:t xml:space="preserve">Dorfman-Berbaum-Metz procedure for </w:t>
      </w:r>
      <w:proofErr w:type="spellStart"/>
      <w:r>
        <w:t>multireader</w:t>
      </w:r>
      <w:proofErr w:type="spellEnd"/>
      <w:r>
        <w:t xml:space="preserve"> ROC study analysis.</w:t>
      </w:r>
      <w:proofErr w:type="gramEnd"/>
      <w:r>
        <w:t xml:space="preserve"> </w:t>
      </w:r>
      <w:proofErr w:type="gramStart"/>
      <w:r>
        <w:t>Academic Radiology, in press.</w:t>
      </w:r>
      <w:proofErr w:type="gramEnd"/>
    </w:p>
    <w:p w14:paraId="2B2B3CBF" w14:textId="77777777" w:rsidR="005B19D5" w:rsidRDefault="005B19D5" w:rsidP="005B19D5"/>
    <w:p w14:paraId="34C6248F" w14:textId="77777777" w:rsidR="005B19D5" w:rsidRDefault="005B19D5" w:rsidP="005B19D5">
      <w:r>
        <w:t xml:space="preserve">      Obuchowski </w:t>
      </w:r>
      <w:proofErr w:type="spellStart"/>
      <w:r>
        <w:t>Jr</w:t>
      </w:r>
      <w:proofErr w:type="spellEnd"/>
      <w:r>
        <w:t xml:space="preserve">, N. A., &amp; </w:t>
      </w:r>
      <w:proofErr w:type="spellStart"/>
      <w:r>
        <w:t>Rockette</w:t>
      </w:r>
      <w:proofErr w:type="spellEnd"/>
      <w:r>
        <w:t xml:space="preserve"> </w:t>
      </w:r>
      <w:proofErr w:type="spellStart"/>
      <w:r>
        <w:t>Jr</w:t>
      </w:r>
      <w:proofErr w:type="spellEnd"/>
      <w:r>
        <w:t>, H. E. (1995). Hypothesis testing of diagnostic accuracy</w:t>
      </w:r>
    </w:p>
    <w:p w14:paraId="30754C21" w14:textId="77777777" w:rsidR="005B19D5" w:rsidRDefault="005B19D5" w:rsidP="005B19D5">
      <w:r>
        <w:t xml:space="preserve"> </w:t>
      </w:r>
      <w:proofErr w:type="gramStart"/>
      <w:r>
        <w:t>for</w:t>
      </w:r>
      <w:proofErr w:type="gramEnd"/>
      <w:r>
        <w:t xml:space="preserve"> multiple readers and multiple tests an ANOVA approach with dependent observations. </w:t>
      </w:r>
    </w:p>
    <w:p w14:paraId="1EF66116" w14:textId="77777777" w:rsidR="005B19D5" w:rsidRDefault="005B19D5" w:rsidP="005B19D5">
      <w:r>
        <w:t xml:space="preserve"> </w:t>
      </w:r>
      <w:proofErr w:type="gramStart"/>
      <w:r>
        <w:t>Communications in Statistics-Simulation and Computation, 24(2), 285-308.</w:t>
      </w:r>
      <w:proofErr w:type="gramEnd"/>
    </w:p>
    <w:p w14:paraId="6CF74D53" w14:textId="77777777" w:rsidR="005B19D5" w:rsidRDefault="005B19D5" w:rsidP="005B19D5"/>
    <w:p w14:paraId="665E5C2A" w14:textId="77777777" w:rsidR="00E93377" w:rsidRPr="005B19D5" w:rsidRDefault="00E93377" w:rsidP="005B19D5"/>
    <w:sectPr w:rsidR="00E93377" w:rsidRPr="005B19D5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Dev Prasad Chakraborty" w:date="2015-03-23T13:29:00Z" w:initials="DPC">
    <w:p w14:paraId="2F206E1C" w14:textId="7AAA8AA8" w:rsidR="00206592" w:rsidRDefault="00206592">
      <w:pPr>
        <w:pStyle w:val="CommentText"/>
      </w:pPr>
      <w:ins w:id="11" w:author="Dev Prasad Chakraborty" w:date="2015-03-23T13:29:00Z">
        <w:r>
          <w:rPr>
            <w:rStyle w:val="CommentReference"/>
          </w:rPr>
          <w:annotationRef/>
        </w:r>
      </w:ins>
      <w:r>
        <w:t>ROC is not a FOM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D5"/>
    <w:rsid w:val="000654B1"/>
    <w:rsid w:val="001F14E8"/>
    <w:rsid w:val="00206592"/>
    <w:rsid w:val="00364113"/>
    <w:rsid w:val="003B3175"/>
    <w:rsid w:val="00513954"/>
    <w:rsid w:val="005A3D54"/>
    <w:rsid w:val="005B19D5"/>
    <w:rsid w:val="00636A3E"/>
    <w:rsid w:val="009723E8"/>
    <w:rsid w:val="00B45C2B"/>
    <w:rsid w:val="00B66BE8"/>
    <w:rsid w:val="00B849F9"/>
    <w:rsid w:val="00BA7289"/>
    <w:rsid w:val="00C81926"/>
    <w:rsid w:val="00E93377"/>
    <w:rsid w:val="00F80B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B3C8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6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5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592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65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5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5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5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59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1808</Words>
  <Characters>10308</Characters>
  <Application>Microsoft Macintosh Word</Application>
  <DocSecurity>0</DocSecurity>
  <Lines>85</Lines>
  <Paragraphs>24</Paragraphs>
  <ScaleCrop>false</ScaleCrop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11</cp:revision>
  <dcterms:created xsi:type="dcterms:W3CDTF">2015-03-23T16:40:00Z</dcterms:created>
  <dcterms:modified xsi:type="dcterms:W3CDTF">2015-03-23T17:47:00Z</dcterms:modified>
</cp:coreProperties>
</file>