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904BD" w14:textId="447552E2" w:rsidR="006745BD" w:rsidRDefault="001215D7" w:rsidP="006745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8"/>
          <w:szCs w:val="48"/>
        </w:rPr>
      </w:pPr>
      <w:proofErr w:type="spellStart"/>
      <w:ins w:id="0" w:author="Dev Prasad Chakraborty" w:date="2015-03-23T14:05:00Z">
        <w:r>
          <w:rPr>
            <w:rFonts w:ascii="Helvetica" w:hAnsi="Helvetica" w:cs="Helvetica"/>
            <w:b/>
            <w:bCs/>
            <w:sz w:val="48"/>
            <w:szCs w:val="48"/>
          </w:rPr>
          <w:t>RJafroc</w:t>
        </w:r>
        <w:proofErr w:type="spellEnd"/>
        <w:r>
          <w:rPr>
            <w:rFonts w:ascii="Helvetica" w:hAnsi="Helvetica" w:cs="Helvetica"/>
            <w:b/>
            <w:bCs/>
            <w:sz w:val="48"/>
            <w:szCs w:val="48"/>
          </w:rPr>
          <w:t xml:space="preserve">: </w:t>
        </w:r>
      </w:ins>
      <w:r w:rsidR="006745BD">
        <w:rPr>
          <w:rFonts w:ascii="Helvetica" w:hAnsi="Helvetica" w:cs="Helvetica"/>
          <w:b/>
          <w:bCs/>
          <w:sz w:val="48"/>
          <w:szCs w:val="48"/>
        </w:rPr>
        <w:t xml:space="preserve">R implementation of jackknife </w:t>
      </w:r>
      <w:ins w:id="1" w:author="Dev Prasad Chakraborty" w:date="2015-03-23T14:02:00Z">
        <w:r w:rsidR="006745BD">
          <w:rPr>
            <w:rFonts w:ascii="Helvetica" w:hAnsi="Helvetica" w:cs="Helvetica"/>
            <w:b/>
            <w:bCs/>
            <w:sz w:val="48"/>
            <w:szCs w:val="48"/>
          </w:rPr>
          <w:t xml:space="preserve">alternative </w:t>
        </w:r>
      </w:ins>
      <w:r w:rsidR="006745BD">
        <w:rPr>
          <w:rFonts w:ascii="Helvetica" w:hAnsi="Helvetica" w:cs="Helvetica"/>
          <w:b/>
          <w:bCs/>
          <w:sz w:val="48"/>
          <w:szCs w:val="48"/>
        </w:rPr>
        <w:t xml:space="preserve">free-response receiver operating </w:t>
      </w:r>
      <w:proofErr w:type="spellStart"/>
      <w:r w:rsidR="006745BD">
        <w:rPr>
          <w:rFonts w:ascii="Helvetica" w:hAnsi="Helvetica" w:cs="Helvetica"/>
          <w:b/>
          <w:bCs/>
          <w:sz w:val="48"/>
          <w:szCs w:val="48"/>
        </w:rPr>
        <w:t>characteristi</w:t>
      </w:r>
      <w:del w:id="2" w:author="Dev Prasad Chakraborty" w:date="2015-03-23T15:42:00Z">
        <w:r w:rsidR="006745BD" w:rsidDel="00225044">
          <w:rPr>
            <w:rFonts w:ascii="Helvetica" w:hAnsi="Helvetica" w:cs="Helvetica"/>
            <w:b/>
            <w:bCs/>
            <w:sz w:val="48"/>
            <w:szCs w:val="48"/>
          </w:rPr>
          <w:delText xml:space="preserve">c(JAFROC) </w:delText>
        </w:r>
      </w:del>
      <w:r w:rsidR="006745BD">
        <w:rPr>
          <w:rFonts w:ascii="Helvetica" w:hAnsi="Helvetica" w:cs="Helvetica"/>
          <w:b/>
          <w:bCs/>
          <w:sz w:val="48"/>
          <w:szCs w:val="48"/>
        </w:rPr>
        <w:t>analysis</w:t>
      </w:r>
      <w:proofErr w:type="spellEnd"/>
      <w:r w:rsidR="006745BD">
        <w:rPr>
          <w:rFonts w:ascii="Helvetica" w:hAnsi="Helvetica" w:cs="Helvetica"/>
          <w:b/>
          <w:bCs/>
          <w:sz w:val="48"/>
          <w:szCs w:val="48"/>
        </w:rPr>
        <w:t xml:space="preserve"> </w:t>
      </w:r>
    </w:p>
    <w:p w14:paraId="7227AB5C" w14:textId="77777777" w:rsidR="006745BD" w:rsidRDefault="006745BD" w:rsidP="006745B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6E5ED6B" w14:textId="77777777" w:rsidR="006745BD" w:rsidRDefault="006745BD" w:rsidP="006745B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Documentation for package ‘</w:t>
      </w:r>
      <w:proofErr w:type="spellStart"/>
      <w:ins w:id="3" w:author="Dev Prasad Chakraborty" w:date="2015-03-23T14:01:00Z">
        <w:r>
          <w:rPr>
            <w:rFonts w:ascii="Helvetica" w:hAnsi="Helvetica" w:cs="Helvetica"/>
            <w:sz w:val="48"/>
            <w:szCs w:val="48"/>
          </w:rPr>
          <w:t>RJafroc</w:t>
        </w:r>
      </w:ins>
      <w:proofErr w:type="spellEnd"/>
      <w:r>
        <w:rPr>
          <w:rFonts w:ascii="Helvetica" w:hAnsi="Helvetica" w:cs="Helvetica"/>
          <w:sz w:val="48"/>
          <w:szCs w:val="48"/>
        </w:rPr>
        <w:t>’ version 1.0</w:t>
      </w:r>
    </w:p>
    <w:p w14:paraId="6DD20B98" w14:textId="77777777" w:rsidR="006745BD" w:rsidRDefault="006745BD" w:rsidP="006745B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0000E9"/>
          <w:kern w:val="1"/>
          <w:sz w:val="26"/>
          <w:szCs w:val="26"/>
        </w:rPr>
        <w:fldChar w:fldCharType="begin"/>
      </w:r>
      <w:r>
        <w:rPr>
          <w:rFonts w:ascii="Helvetica" w:hAnsi="Helvetica" w:cs="Helvetica"/>
          <w:color w:val="0000E9"/>
          <w:kern w:val="1"/>
          <w:sz w:val="26"/>
          <w:szCs w:val="26"/>
        </w:rPr>
        <w:instrText>HYPERLINK "http://127.0.0.1:29507/help/library/JAFROCwR/DESCRIPTION"</w:instrText>
      </w:r>
      <w:r>
        <w:rPr>
          <w:rFonts w:ascii="Helvetica" w:hAnsi="Helvetica" w:cs="Helvetica"/>
          <w:color w:val="0000E9"/>
          <w:kern w:val="1"/>
          <w:sz w:val="26"/>
          <w:szCs w:val="26"/>
        </w:rPr>
      </w:r>
      <w:r>
        <w:rPr>
          <w:rFonts w:ascii="Helvetica" w:hAnsi="Helvetica" w:cs="Helvetica"/>
          <w:color w:val="0000E9"/>
          <w:kern w:val="1"/>
          <w:sz w:val="26"/>
          <w:szCs w:val="26"/>
        </w:rPr>
        <w:fldChar w:fldCharType="separate"/>
      </w:r>
      <w:r>
        <w:rPr>
          <w:rFonts w:ascii="Helvetica" w:hAnsi="Helvetica" w:cs="Helvetica"/>
          <w:color w:val="0000E9"/>
          <w:sz w:val="26"/>
          <w:szCs w:val="26"/>
          <w:u w:val="single"/>
        </w:rPr>
        <w:t>DESCRIPTION file</w:t>
      </w:r>
      <w:r>
        <w:rPr>
          <w:rFonts w:ascii="Helvetica" w:hAnsi="Helvetica" w:cs="Helvetica"/>
          <w:color w:val="0000E9"/>
          <w:kern w:val="1"/>
          <w:sz w:val="26"/>
          <w:szCs w:val="26"/>
        </w:rPr>
        <w:fldChar w:fldCharType="end"/>
      </w:r>
      <w:r>
        <w:rPr>
          <w:rFonts w:ascii="Helvetica" w:hAnsi="Helvetica" w:cs="Helvetica"/>
          <w:sz w:val="26"/>
          <w:szCs w:val="26"/>
        </w:rPr>
        <w:t>.</w:t>
      </w:r>
    </w:p>
    <w:p w14:paraId="2E13AB73" w14:textId="77777777" w:rsidR="006745BD" w:rsidRDefault="006745BD" w:rsidP="006745B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Help Pages</w:t>
      </w:r>
    </w:p>
    <w:tbl>
      <w:tblPr>
        <w:tblW w:w="1673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55"/>
        <w:gridCol w:w="12578"/>
      </w:tblGrid>
      <w:tr w:rsidR="006745BD" w14:paraId="158E1C9B" w14:textId="77777777">
        <w:tblPrEx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A51D8A" w14:textId="77777777" w:rsidR="006745BD" w:rsidRDefault="006745BD" w:rsidP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proofErr w:type="spellStart"/>
            <w:ins w:id="4" w:author="Dev Prasad Chakraborty" w:date="2015-03-23T14:01:00Z">
              <w:r>
                <w:rPr>
                  <w:rFonts w:ascii="Helvetica" w:hAnsi="Helvetica" w:cs="Helvetica"/>
                  <w:sz w:val="48"/>
                  <w:szCs w:val="48"/>
                </w:rPr>
                <w:t>RJafroc</w:t>
              </w:r>
            </w:ins>
            <w:proofErr w:type="spellEnd"/>
            <w:r>
              <w:rPr>
                <w:rFonts w:ascii="Helvetica" w:hAnsi="Helvetica" w:cs="Helvetica"/>
                <w:sz w:val="48"/>
                <w:szCs w:val="48"/>
              </w:rPr>
              <w:fldChar w:fldCharType="begin"/>
            </w:r>
            <w:r>
              <w:rPr>
                <w:rFonts w:ascii="Helvetica" w:hAnsi="Helvetica" w:cs="Helvetica"/>
                <w:sz w:val="48"/>
                <w:szCs w:val="48"/>
              </w:rPr>
              <w:instrText>HYPERLINK "http://127.0.0.1:29507/help/library/JAFROCwR/html/JAFROCwR-package.html"</w:instrText>
            </w:r>
            <w:r>
              <w:rPr>
                <w:rFonts w:ascii="Helvetica" w:hAnsi="Helvetica" w:cs="Helvetica"/>
                <w:sz w:val="48"/>
                <w:szCs w:val="48"/>
              </w:rPr>
            </w:r>
            <w:r>
              <w:rPr>
                <w:rFonts w:ascii="Helvetica" w:hAnsi="Helvetica" w:cs="Helvetica"/>
                <w:sz w:val="48"/>
                <w:szCs w:val="48"/>
              </w:rPr>
              <w:fldChar w:fldCharType="separate"/>
            </w:r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-package</w:t>
            </w:r>
            <w:r>
              <w:rPr>
                <w:rFonts w:ascii="Helvetica" w:hAnsi="Helvetica" w:cs="Helvetica"/>
                <w:sz w:val="48"/>
                <w:szCs w:val="48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DEC9D" w14:textId="77777777" w:rsidR="00225044" w:rsidRDefault="006745BD">
            <w:pPr>
              <w:widowControl w:val="0"/>
              <w:autoSpaceDE w:val="0"/>
              <w:autoSpaceDN w:val="0"/>
              <w:adjustRightInd w:val="0"/>
              <w:rPr>
                <w:ins w:id="5" w:author="Dev Prasad Chakraborty" w:date="2015-03-23T15:46:00Z"/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R implementation of jackknife</w:t>
            </w:r>
            <w:ins w:id="6" w:author="Dev Prasad Chakraborty" w:date="2015-03-23T14:05:00Z">
              <w:r w:rsidR="001215D7">
                <w:rPr>
                  <w:rFonts w:ascii="Helvetica" w:hAnsi="Helvetica" w:cs="Helvetica"/>
                  <w:sz w:val="26"/>
                  <w:szCs w:val="26"/>
                </w:rPr>
                <w:t xml:space="preserve"> alterative</w:t>
              </w:r>
            </w:ins>
            <w:r>
              <w:rPr>
                <w:rFonts w:ascii="Helvetica" w:hAnsi="Helvetica" w:cs="Helvetica"/>
                <w:sz w:val="26"/>
                <w:szCs w:val="26"/>
              </w:rPr>
              <w:t xml:space="preserve"> free-response receiver operating characteristic</w:t>
            </w:r>
            <w:ins w:id="7" w:author="Dev Prasad Chakraborty" w:date="2015-03-23T15:46:00Z">
              <w:r w:rsidR="00225044">
                <w:rPr>
                  <w:rFonts w:ascii="Helvetica" w:hAnsi="Helvetica" w:cs="Helvetica"/>
                  <w:sz w:val="26"/>
                  <w:szCs w:val="26"/>
                </w:rPr>
                <w:t xml:space="preserve"> </w:t>
              </w:r>
            </w:ins>
          </w:p>
          <w:p w14:paraId="306B0AE7" w14:textId="07F2BFCA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del w:id="8" w:author="Dev Prasad Chakraborty" w:date="2015-03-23T15:46:00Z">
              <w:r w:rsidDel="00225044">
                <w:rPr>
                  <w:rFonts w:ascii="Helvetica" w:hAnsi="Helvetica" w:cs="Helvetica"/>
                  <w:sz w:val="26"/>
                  <w:szCs w:val="26"/>
                </w:rPr>
                <w:delText xml:space="preserve">(JAFROC) </w:delText>
              </w:r>
            </w:del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analysis</w:t>
            </w:r>
            <w:proofErr w:type="gramEnd"/>
          </w:p>
        </w:tc>
      </w:tr>
      <w:tr w:rsidR="006745BD" w14:paraId="164D34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C343D" w14:textId="324B25B8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"http://127.0.0.1:29507/help/library/JAFROCwR/html/CalculateFOM.html"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CalculateFOM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CB80B" w14:textId="7D66CA66" w:rsidR="006745BD" w:rsidRDefault="006745BD" w:rsidP="0022504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  <w:pPrChange w:id="9" w:author="Dev Prasad Chakraborty" w:date="2015-03-23T15:47:00Z">
                <w:pPr>
                  <w:widowControl w:val="0"/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Calculate </w:t>
            </w:r>
            <w:del w:id="10" w:author="Dev Prasad Chakraborty" w:date="2015-03-23T15:47:00Z">
              <w:r w:rsidDel="00225044">
                <w:rPr>
                  <w:rFonts w:ascii="Helvetica" w:hAnsi="Helvetica" w:cs="Helvetica"/>
                  <w:sz w:val="26"/>
                  <w:szCs w:val="26"/>
                </w:rPr>
                <w:delText xml:space="preserve">Figure </w:delText>
              </w:r>
            </w:del>
            <w:ins w:id="11" w:author="Dev Prasad Chakraborty" w:date="2015-03-23T15:47:00Z">
              <w:r w:rsidR="00225044">
                <w:rPr>
                  <w:rFonts w:ascii="Helvetica" w:hAnsi="Helvetica" w:cs="Helvetica"/>
                  <w:sz w:val="26"/>
                  <w:szCs w:val="26"/>
                </w:rPr>
                <w:t>f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 xml:space="preserve">igure </w:t>
              </w:r>
            </w:ins>
            <w:r>
              <w:rPr>
                <w:rFonts w:ascii="Helvetica" w:hAnsi="Helvetica" w:cs="Helvetica"/>
                <w:sz w:val="26"/>
                <w:szCs w:val="26"/>
              </w:rPr>
              <w:t xml:space="preserve">of </w:t>
            </w:r>
            <w:del w:id="12" w:author="Dev Prasad Chakraborty" w:date="2015-03-23T15:47:00Z">
              <w:r w:rsidDel="00225044">
                <w:rPr>
                  <w:rFonts w:ascii="Helvetica" w:hAnsi="Helvetica" w:cs="Helvetica"/>
                  <w:sz w:val="26"/>
                  <w:szCs w:val="26"/>
                </w:rPr>
                <w:delText>Merit</w:delText>
              </w:r>
            </w:del>
            <w:ins w:id="13" w:author="Dev Prasad Chakraborty" w:date="2015-03-23T15:47:00Z">
              <w:r w:rsidR="00225044">
                <w:rPr>
                  <w:rFonts w:ascii="Helvetica" w:hAnsi="Helvetica" w:cs="Helvetica"/>
                  <w:sz w:val="26"/>
                  <w:szCs w:val="26"/>
                </w:rPr>
                <w:t>m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>erit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 xml:space="preserve"> (</w:t>
              </w:r>
              <w:r w:rsidR="00225044" w:rsidRPr="00225044">
                <w:rPr>
                  <w:rFonts w:ascii="Helvetica" w:hAnsi="Helvetica" w:cs="Helvetica"/>
                  <w:b/>
                  <w:sz w:val="26"/>
                  <w:szCs w:val="26"/>
                  <w:rPrChange w:id="14" w:author="Dev Prasad Chakraborty" w:date="2015-03-23T15:47:00Z">
                    <w:rPr>
                      <w:rFonts w:ascii="Helvetica" w:hAnsi="Helvetica" w:cs="Helvetica"/>
                      <w:sz w:val="26"/>
                      <w:szCs w:val="26"/>
                    </w:rPr>
                  </w:rPrChange>
                </w:rPr>
                <w:t>universal change; don’t capitalize every word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>)</w:t>
              </w:r>
            </w:ins>
          </w:p>
        </w:tc>
      </w:tr>
      <w:tr w:rsidR="006745BD" w14:paraId="7A7FB2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45C1B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"http://127.0.0.1:29507/help/library/JAFROCwR/html/CalculatePower.html"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CalculatePower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DE340D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Calculate Statistical Power</w:t>
            </w:r>
          </w:p>
        </w:tc>
      </w:tr>
      <w:tr w:rsidR="006745BD" w14:paraId="054832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ED367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"http://127.0.0.1:29507/help/library/JAFROCwR/html/CalculateSampleSize.html"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CalculateSampleSize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60C3E6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Calculate Sample Size</w:t>
            </w:r>
          </w:p>
        </w:tc>
      </w:tr>
      <w:tr w:rsidR="006745BD" w14:paraId="63FDCB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B0B92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"http://127.0.0.1:29507/help/library/JAFROCwR/html/DBMAnalysis.html"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DBM</w:t>
            </w:r>
            <w:ins w:id="15" w:author="Dev Prasad Chakraborty" w:date="2015-03-23T14:04:00Z">
              <w:r w:rsidR="001215D7">
                <w:rPr>
                  <w:rFonts w:ascii="Helvetica" w:hAnsi="Helvetica" w:cs="Helvetica"/>
                  <w:color w:val="0000E9"/>
                  <w:sz w:val="26"/>
                  <w:szCs w:val="26"/>
                  <w:u w:val="single" w:color="0000E9"/>
                </w:rPr>
                <w:t>H</w:t>
              </w:r>
            </w:ins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Analysis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7C498" w14:textId="54CC568D" w:rsidR="006745BD" w:rsidRDefault="006745BD" w:rsidP="0022504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  <w:pPrChange w:id="16" w:author="Dev Prasad Chakraborty" w:date="2015-03-23T15:51:00Z">
                <w:pPr>
                  <w:widowControl w:val="0"/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DBM </w:t>
            </w:r>
            <w:del w:id="17" w:author="Dev Prasad Chakraborty" w:date="2015-03-23T15:51:00Z">
              <w:r w:rsidDel="00225044">
                <w:rPr>
                  <w:rFonts w:ascii="Helvetica" w:hAnsi="Helvetica" w:cs="Helvetica"/>
                  <w:sz w:val="26"/>
                  <w:szCs w:val="26"/>
                </w:rPr>
                <w:delText>Analysis</w:delText>
              </w:r>
            </w:del>
            <w:ins w:id="18" w:author="Dev Prasad Chakraborty" w:date="2015-03-23T15:51:00Z">
              <w:r w:rsidR="00225044">
                <w:rPr>
                  <w:rFonts w:ascii="Helvetica" w:hAnsi="Helvetica" w:cs="Helvetica"/>
                  <w:sz w:val="26"/>
                  <w:szCs w:val="26"/>
                </w:rPr>
                <w:t>a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>nalysis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 xml:space="preserve"> </w:t>
              </w:r>
            </w:ins>
            <w:ins w:id="19" w:author="Dev Prasad Chakraborty" w:date="2015-03-23T15:43:00Z">
              <w:r w:rsidR="00225044">
                <w:rPr>
                  <w:rFonts w:ascii="Helvetica" w:hAnsi="Helvetica" w:cs="Helvetica"/>
                  <w:sz w:val="26"/>
                  <w:szCs w:val="26"/>
                </w:rPr>
                <w:t>with Hillis improvements</w:t>
              </w:r>
            </w:ins>
          </w:p>
        </w:tc>
      </w:tr>
      <w:tr w:rsidR="006745BD" w14:paraId="5594E4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4C1E7" w14:textId="77777777" w:rsidR="006745BD" w:rsidRDefault="006745BD" w:rsidP="001215D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del w:id="20" w:author="Dev Prasad Chakraborty" w:date="2015-03-23T14:04:00Z">
              <w:r w:rsidDel="001215D7">
                <w:rPr>
                  <w:rFonts w:ascii="Helvetica" w:hAnsi="Helvetica" w:cs="Helvetica"/>
                  <w:sz w:val="26"/>
                  <w:szCs w:val="26"/>
                </w:rPr>
                <w:fldChar w:fldCharType="begin"/>
              </w:r>
              <w:r w:rsidDel="001215D7">
                <w:rPr>
                  <w:rFonts w:ascii="Helvetica" w:hAnsi="Helvetica" w:cs="Helvetica"/>
                  <w:sz w:val="26"/>
                  <w:szCs w:val="26"/>
                </w:rPr>
                <w:delInstrText>HYPERLINK "http://127.0.0.1:29507/help/library/JAFROCwR/html/JAFROCwR-package.html"</w:delInstrText>
              </w:r>
              <w:r w:rsidDel="001215D7">
                <w:rPr>
                  <w:rFonts w:ascii="Helvetica" w:hAnsi="Helvetica" w:cs="Helvetica"/>
                  <w:sz w:val="26"/>
                  <w:szCs w:val="26"/>
                </w:rPr>
              </w:r>
              <w:r w:rsidDel="001215D7">
                <w:rPr>
                  <w:rFonts w:ascii="Helvetica" w:hAnsi="Helvetica" w:cs="Helvetica"/>
                  <w:sz w:val="26"/>
                  <w:szCs w:val="26"/>
                </w:rPr>
                <w:fldChar w:fldCharType="separate"/>
              </w:r>
              <w:r w:rsidDel="001215D7">
                <w:rPr>
                  <w:rFonts w:ascii="Helvetica" w:hAnsi="Helvetica" w:cs="Helvetica"/>
                  <w:color w:val="0000E9"/>
                  <w:sz w:val="26"/>
                  <w:szCs w:val="26"/>
                  <w:u w:val="single" w:color="0000E9"/>
                </w:rPr>
                <w:delText>JAFROCwR</w:delText>
              </w:r>
              <w:r w:rsidDel="001215D7">
                <w:rPr>
                  <w:rFonts w:ascii="Helvetica" w:hAnsi="Helvetica" w:cs="Helvetica"/>
                  <w:sz w:val="26"/>
                  <w:szCs w:val="26"/>
                </w:rPr>
                <w:fldChar w:fldCharType="end"/>
              </w:r>
            </w:del>
            <w:proofErr w:type="spellStart"/>
            <w:ins w:id="21" w:author="Dev Prasad Chakraborty" w:date="2015-03-23T14:04:00Z">
              <w:r w:rsidR="001215D7">
                <w:rPr>
                  <w:rFonts w:ascii="Helvetica" w:hAnsi="Helvetica" w:cs="Helvetica"/>
                  <w:sz w:val="26"/>
                  <w:szCs w:val="26"/>
                </w:rPr>
                <w:t>R</w:t>
              </w:r>
              <w:r w:rsidR="001215D7">
                <w:rPr>
                  <w:rFonts w:ascii="Helvetica" w:hAnsi="Helvetica" w:cs="Helvetica"/>
                  <w:sz w:val="26"/>
                  <w:szCs w:val="26"/>
                </w:rPr>
                <w:fldChar w:fldCharType="begin"/>
              </w:r>
              <w:r w:rsidR="001215D7">
                <w:rPr>
                  <w:rFonts w:ascii="Helvetica" w:hAnsi="Helvetica" w:cs="Helvetica"/>
                  <w:sz w:val="26"/>
                  <w:szCs w:val="26"/>
                </w:rPr>
                <w:instrText>HYPERLINK "http://127.0.0.1:29507/help/library/JAFROCwR/html/JAFROCwR-package.html"</w:instrText>
              </w:r>
              <w:r w:rsidR="001215D7">
                <w:rPr>
                  <w:rFonts w:ascii="Helvetica" w:hAnsi="Helvetica" w:cs="Helvetica"/>
                  <w:sz w:val="26"/>
                  <w:szCs w:val="26"/>
                </w:rPr>
              </w:r>
              <w:r w:rsidR="001215D7">
                <w:rPr>
                  <w:rFonts w:ascii="Helvetica" w:hAnsi="Helvetica" w:cs="Helvetica"/>
                  <w:sz w:val="26"/>
                  <w:szCs w:val="26"/>
                </w:rPr>
                <w:fldChar w:fldCharType="separate"/>
              </w:r>
              <w:r w:rsidR="001215D7">
                <w:rPr>
                  <w:rFonts w:ascii="Helvetica" w:hAnsi="Helvetica" w:cs="Helvetica"/>
                  <w:color w:val="0000E9"/>
                  <w:sz w:val="26"/>
                  <w:szCs w:val="26"/>
                  <w:u w:val="single" w:color="0000E9"/>
                </w:rPr>
                <w:t>J</w:t>
              </w:r>
              <w:r w:rsidR="001215D7">
                <w:rPr>
                  <w:rFonts w:ascii="Helvetica" w:hAnsi="Helvetica" w:cs="Helvetica"/>
                  <w:color w:val="0000E9"/>
                  <w:sz w:val="26"/>
                  <w:szCs w:val="26"/>
                  <w:u w:val="single" w:color="0000E9"/>
                </w:rPr>
                <w:t>afroc</w:t>
              </w:r>
              <w:proofErr w:type="spellEnd"/>
              <w:r w:rsidR="001215D7">
                <w:rPr>
                  <w:rFonts w:ascii="Helvetica" w:hAnsi="Helvetica" w:cs="Helvetica"/>
                  <w:sz w:val="26"/>
                  <w:szCs w:val="26"/>
                </w:rPr>
                <w:fldChar w:fldCharType="end"/>
              </w:r>
            </w:ins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467DA" w14:textId="77777777" w:rsidR="00225044" w:rsidRDefault="006745BD">
            <w:pPr>
              <w:widowControl w:val="0"/>
              <w:autoSpaceDE w:val="0"/>
              <w:autoSpaceDN w:val="0"/>
              <w:adjustRightInd w:val="0"/>
              <w:rPr>
                <w:ins w:id="22" w:author="Dev Prasad Chakraborty" w:date="2015-03-23T15:46:00Z"/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R implementation of jackknife free-response receiver operating characteristic</w:t>
            </w:r>
          </w:p>
          <w:p w14:paraId="720F71FD" w14:textId="0268471E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commentRangeStart w:id="23"/>
            <w:del w:id="24" w:author="Dev Prasad Chakraborty" w:date="2015-03-23T15:46:00Z">
              <w:r w:rsidDel="00225044">
                <w:rPr>
                  <w:rFonts w:ascii="Helvetica" w:hAnsi="Helvetica" w:cs="Helvetica"/>
                  <w:sz w:val="26"/>
                  <w:szCs w:val="26"/>
                </w:rPr>
                <w:delText xml:space="preserve">(JAFROC) </w:delText>
              </w:r>
            </w:del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analysis</w:t>
            </w:r>
            <w:commentRangeEnd w:id="23"/>
            <w:proofErr w:type="gramEnd"/>
            <w:r w:rsidR="00225044">
              <w:rPr>
                <w:rStyle w:val="CommentReference"/>
              </w:rPr>
              <w:commentReference w:id="23"/>
            </w:r>
            <w:bookmarkStart w:id="25" w:name="_GoBack"/>
            <w:bookmarkEnd w:id="25"/>
          </w:p>
        </w:tc>
      </w:tr>
      <w:commentRangeStart w:id="26"/>
      <w:tr w:rsidR="006745BD" w14:paraId="062D47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1A613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"http://127.0.0.1:29507/help/library/JAFROCwR/html/OperatingCharacteristics.html"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OperatingCharacteristics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  <w:commentRangeEnd w:id="26"/>
            <w:r w:rsidR="001A4308">
              <w:rPr>
                <w:rStyle w:val="CommentReference"/>
              </w:rPr>
              <w:commentReference w:id="26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D150B" w14:textId="20C84402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Operating Characteristics</w:t>
            </w:r>
            <w:ins w:id="27" w:author="Dev Prasad Chakraborty" w:date="2015-03-23T15:42:00Z">
              <w:r w:rsidR="00225044">
                <w:rPr>
                  <w:rFonts w:ascii="Helvetica" w:hAnsi="Helvetica" w:cs="Helvetica"/>
                  <w:sz w:val="26"/>
                  <w:szCs w:val="26"/>
                </w:rPr>
                <w:t xml:space="preserve"> from search model (FROC data)</w:t>
              </w:r>
            </w:ins>
          </w:p>
        </w:tc>
      </w:tr>
      <w:tr w:rsidR="006745BD" w14:paraId="69C8C2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28080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"http://127.0.0.1:29507/help/library/JAFROCwR/html/ORAnalysis.html"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OR</w:t>
            </w:r>
            <w:ins w:id="28" w:author="Dev Prasad Chakraborty" w:date="2015-03-23T14:04:00Z">
              <w:r w:rsidR="001215D7">
                <w:rPr>
                  <w:rFonts w:ascii="Helvetica" w:hAnsi="Helvetica" w:cs="Helvetica"/>
                  <w:color w:val="0000E9"/>
                  <w:sz w:val="26"/>
                  <w:szCs w:val="26"/>
                  <w:u w:val="single" w:color="0000E9"/>
                </w:rPr>
                <w:t>H</w:t>
              </w:r>
            </w:ins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Analysis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A87621" w14:textId="38028966" w:rsidR="006745BD" w:rsidRDefault="006745BD" w:rsidP="0022504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  <w:pPrChange w:id="29" w:author="Dev Prasad Chakraborty" w:date="2015-03-23T15:44:00Z">
                <w:pPr>
                  <w:widowControl w:val="0"/>
                  <w:autoSpaceDE w:val="0"/>
                  <w:autoSpaceDN w:val="0"/>
                  <w:adjustRightInd w:val="0"/>
                </w:pPr>
              </w:pPrChange>
            </w:pPr>
            <w:del w:id="30" w:author="Dev Prasad Chakraborty" w:date="2015-03-23T14:04:00Z">
              <w:r w:rsidDel="001215D7">
                <w:rPr>
                  <w:rFonts w:ascii="Helvetica" w:hAnsi="Helvetica" w:cs="Helvetica"/>
                  <w:sz w:val="26"/>
                  <w:szCs w:val="26"/>
                </w:rPr>
                <w:delText xml:space="preserve">OR </w:delText>
              </w:r>
            </w:del>
            <w:ins w:id="31" w:author="Dev Prasad Chakraborty" w:date="2015-03-23T14:04:00Z">
              <w:r w:rsidR="001215D7">
                <w:rPr>
                  <w:rFonts w:ascii="Helvetica" w:hAnsi="Helvetica" w:cs="Helvetica"/>
                  <w:sz w:val="26"/>
                  <w:szCs w:val="26"/>
                </w:rPr>
                <w:t>Obuchowski-</w:t>
              </w:r>
              <w:proofErr w:type="spellStart"/>
              <w:r w:rsidR="001215D7">
                <w:rPr>
                  <w:rFonts w:ascii="Helvetica" w:hAnsi="Helvetica" w:cs="Helvetica"/>
                  <w:sz w:val="26"/>
                  <w:szCs w:val="26"/>
                </w:rPr>
                <w:t>Rockette</w:t>
              </w:r>
              <w:proofErr w:type="spellEnd"/>
              <w:r w:rsidR="001215D7">
                <w:rPr>
                  <w:rFonts w:ascii="Helvetica" w:hAnsi="Helvetica" w:cs="Helvetica"/>
                  <w:sz w:val="26"/>
                  <w:szCs w:val="26"/>
                </w:rPr>
                <w:t xml:space="preserve"> </w:t>
              </w:r>
            </w:ins>
            <w:del w:id="32" w:author="Dev Prasad Chakraborty" w:date="2015-03-23T15:44:00Z">
              <w:r w:rsidDel="00225044">
                <w:rPr>
                  <w:rFonts w:ascii="Helvetica" w:hAnsi="Helvetica" w:cs="Helvetica"/>
                  <w:sz w:val="26"/>
                  <w:szCs w:val="26"/>
                </w:rPr>
                <w:delText>Analysis</w:delText>
              </w:r>
            </w:del>
            <w:ins w:id="33" w:author="Dev Prasad Chakraborty" w:date="2015-03-23T15:44:00Z">
              <w:r w:rsidR="00225044">
                <w:rPr>
                  <w:rFonts w:ascii="Helvetica" w:hAnsi="Helvetica" w:cs="Helvetica"/>
                  <w:sz w:val="26"/>
                  <w:szCs w:val="26"/>
                </w:rPr>
                <w:t>a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>nalysis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 xml:space="preserve"> </w:t>
              </w:r>
              <w:r w:rsidR="00225044">
                <w:rPr>
                  <w:rFonts w:ascii="Helvetica" w:hAnsi="Helvetica" w:cs="Helvetica"/>
                  <w:sz w:val="26"/>
                  <w:szCs w:val="26"/>
                </w:rPr>
                <w:t>with Hillis improvements</w:t>
              </w:r>
            </w:ins>
          </w:p>
        </w:tc>
      </w:tr>
      <w:tr w:rsidR="006745BD" w14:paraId="5C7A30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E250C0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"http://127.0.0.1:29507/help/library/JAFROCwR/html/OutputReport.html"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OutputReport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0BC06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Output Report</w:t>
            </w:r>
          </w:p>
        </w:tc>
      </w:tr>
      <w:tr w:rsidR="006745BD" w14:paraId="547511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28F48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"http://127.0.0.1:29507/help/library/JAFROCwR/html/PlotEmpiricalCurve.html"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PlotEmpiricalCurve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FA335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Plot Empirical Curve</w:t>
            </w:r>
          </w:p>
        </w:tc>
      </w:tr>
      <w:commentRangeStart w:id="34"/>
      <w:tr w:rsidR="006745BD" w14:paraId="5A184F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2CA45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"http://127.0.0.1:29507/help/library/JAFROCwR/html/PlotParametricCurve.html"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PlotParametricCurve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  <w:commentRangeEnd w:id="34"/>
            <w:r w:rsidR="00213295">
              <w:rPr>
                <w:rStyle w:val="CommentReference"/>
              </w:rPr>
              <w:commentReference w:id="34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B677A2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Plot Parametric Curve</w:t>
            </w:r>
          </w:p>
        </w:tc>
      </w:tr>
      <w:tr w:rsidR="006745BD" w14:paraId="51CB5BC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9C9CD3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"http://127.0.0.1:29507/help/library/JAFROCwR/html/ReadDataFile.html"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ReadDataFile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395054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Read Data File</w:t>
            </w:r>
          </w:p>
        </w:tc>
      </w:tr>
      <w:commentRangeStart w:id="35"/>
      <w:tr w:rsidR="006745BD" w14:paraId="30F5F2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8D33D8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"http://127.0.0.1:29507/help/library/JAFROCwR/html/SampleSizeCalculator.html"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SampleSizeCalculator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  <w:commentRangeEnd w:id="35"/>
            <w:r w:rsidR="0061747A">
              <w:rPr>
                <w:rStyle w:val="CommentReference"/>
              </w:rPr>
              <w:commentReference w:id="35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AA8AF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Sample Size Calculator</w:t>
            </w:r>
          </w:p>
        </w:tc>
      </w:tr>
      <w:tr w:rsidR="006745BD" w14:paraId="33EDB3F0" w14:textId="77777777">
        <w:tblPrEx>
          <w:tblCellMar>
            <w:top w:w="0" w:type="dxa"/>
            <w:bottom w:w="0" w:type="dxa"/>
          </w:tblCellMar>
        </w:tblPrEx>
        <w:tc>
          <w:tcPr>
            <w:tcW w:w="41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2356C" w14:textId="7777777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fldChar w:fldCharType="begin"/>
            </w:r>
            <w:r>
              <w:rPr>
                <w:rFonts w:ascii="Helvetica" w:hAnsi="Helvetica" w:cs="Helvetica"/>
                <w:sz w:val="26"/>
                <w:szCs w:val="26"/>
              </w:rPr>
              <w:instrText>HYPERLINK "http://127.0.0.1:29507/help/library/JAFROCwR/html/SaveDataFile.html"</w:instrText>
            </w:r>
            <w:r>
              <w:rPr>
                <w:rFonts w:ascii="Helvetica" w:hAnsi="Helvetica" w:cs="Helvetica"/>
                <w:sz w:val="26"/>
                <w:szCs w:val="26"/>
              </w:rPr>
            </w:r>
            <w:r>
              <w:rPr>
                <w:rFonts w:ascii="Helvetica" w:hAnsi="Helvetica" w:cs="Helvetica"/>
                <w:sz w:val="26"/>
                <w:szCs w:val="26"/>
              </w:rPr>
              <w:fldChar w:fldCharType="separate"/>
            </w:r>
            <w:proofErr w:type="spellStart"/>
            <w:r>
              <w:rPr>
                <w:rFonts w:ascii="Helvetica" w:hAnsi="Helvetica" w:cs="Helvetica"/>
                <w:color w:val="0000E9"/>
                <w:sz w:val="26"/>
                <w:szCs w:val="26"/>
                <w:u w:val="single" w:color="0000E9"/>
              </w:rPr>
              <w:t>SaveDataFile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fldChar w:fldCharType="end"/>
            </w:r>
          </w:p>
        </w:tc>
        <w:tc>
          <w:tcPr>
            <w:tcW w:w="124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A84F0E" w14:textId="6B6F94C7" w:rsidR="006745BD" w:rsidRDefault="006745B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Save Data File</w:t>
            </w:r>
            <w:ins w:id="36" w:author="Dev Prasad Chakraborty" w:date="2015-03-23T15:48:00Z">
              <w:r w:rsidR="00225044">
                <w:rPr>
                  <w:rFonts w:ascii="Helvetica" w:hAnsi="Helvetica" w:cs="Helvetica"/>
                  <w:sz w:val="26"/>
                  <w:szCs w:val="26"/>
                </w:rPr>
                <w:t xml:space="preserve"> in specified format</w:t>
              </w:r>
            </w:ins>
          </w:p>
        </w:tc>
      </w:tr>
    </w:tbl>
    <w:p w14:paraId="411CCE96" w14:textId="77777777" w:rsidR="00E93377" w:rsidRDefault="00E93377"/>
    <w:sectPr w:rsidR="00E93377" w:rsidSect="00225044">
      <w:pgSz w:w="15840" w:h="12240" w:orient="landscape"/>
      <w:pgMar w:top="720" w:right="720" w:bottom="720" w:left="792" w:header="720" w:footer="720" w:gutter="0"/>
      <w:cols w:space="720"/>
      <w:sectPrChange w:id="37" w:author="Dev Prasad Chakraborty" w:date="2015-03-23T15:46:00Z">
        <w:sectPr w:rsidR="00E93377" w:rsidSect="00225044">
          <w:pgSz w:w="12240" w:h="15840" w:orient="portrait"/>
          <w:pgMar w:top="1440" w:right="1800" w:bottom="1440" w:left="180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Dev Prasad Chakraborty" w:date="2015-03-23T15:47:00Z" w:initials="DPC">
    <w:p w14:paraId="757D0756" w14:textId="3A6FE172" w:rsidR="00225044" w:rsidRDefault="00225044">
      <w:pPr>
        <w:pStyle w:val="CommentText"/>
      </w:pPr>
      <w:r>
        <w:rPr>
          <w:rStyle w:val="CommentReference"/>
        </w:rPr>
        <w:annotationRef/>
      </w:r>
      <w:r>
        <w:t>Why is this needed?</w:t>
      </w:r>
    </w:p>
  </w:comment>
  <w:comment w:id="26" w:author="Dev Prasad Chakraborty" w:date="2015-03-23T14:21:00Z" w:initials="DPC">
    <w:p w14:paraId="66FDE893" w14:textId="128AEA7E" w:rsidR="001A4308" w:rsidRDefault="001A4308">
      <w:pPr>
        <w:pStyle w:val="CommentText"/>
      </w:pPr>
      <w:r>
        <w:rPr>
          <w:rStyle w:val="CommentReference"/>
        </w:rPr>
        <w:annotationRef/>
      </w:r>
      <w:r>
        <w:t>Should not be allowed for ROC/ROI/LROC paradigms; only FROC</w:t>
      </w:r>
    </w:p>
  </w:comment>
  <w:comment w:id="34" w:author="Dev Prasad Chakraborty" w:date="2015-03-23T14:21:00Z" w:initials="DPC">
    <w:p w14:paraId="3D5CF894" w14:textId="53E6C0F9" w:rsidR="00213295" w:rsidRDefault="00213295">
      <w:pPr>
        <w:pStyle w:val="CommentText"/>
      </w:pPr>
      <w:r>
        <w:rPr>
          <w:rStyle w:val="CommentReference"/>
        </w:rPr>
        <w:annotationRef/>
      </w:r>
      <w:r>
        <w:t>Should not be allowed for ROC/ROI/LROC paradigms; only FROC</w:t>
      </w:r>
    </w:p>
  </w:comment>
  <w:comment w:id="35" w:author="Dev Prasad Chakraborty" w:date="2015-03-23T14:23:00Z" w:initials="DPC">
    <w:p w14:paraId="316F5A87" w14:textId="0644D1D9" w:rsidR="0061747A" w:rsidRDefault="0061747A">
      <w:pPr>
        <w:pStyle w:val="CommentText"/>
      </w:pPr>
      <w:r>
        <w:rPr>
          <w:rStyle w:val="CommentReference"/>
        </w:rPr>
        <w:annotationRef/>
      </w:r>
      <w:r>
        <w:t>This should also allow for ORH variance components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insDel="0" w:formatting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BD"/>
    <w:rsid w:val="000654B1"/>
    <w:rsid w:val="001215D7"/>
    <w:rsid w:val="001A4308"/>
    <w:rsid w:val="001F14E8"/>
    <w:rsid w:val="00213295"/>
    <w:rsid w:val="00225044"/>
    <w:rsid w:val="003449D4"/>
    <w:rsid w:val="005A3D54"/>
    <w:rsid w:val="0061747A"/>
    <w:rsid w:val="006745BD"/>
    <w:rsid w:val="009723E8"/>
    <w:rsid w:val="00B45C2B"/>
    <w:rsid w:val="00B66BE8"/>
    <w:rsid w:val="00E93377"/>
    <w:rsid w:val="00EB61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A883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32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2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2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2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295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32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2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2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2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29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365</Words>
  <Characters>2083</Characters>
  <Application>Microsoft Macintosh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7</cp:revision>
  <dcterms:created xsi:type="dcterms:W3CDTF">2015-03-23T18:00:00Z</dcterms:created>
  <dcterms:modified xsi:type="dcterms:W3CDTF">2015-03-23T19:52:00Z</dcterms:modified>
</cp:coreProperties>
</file>