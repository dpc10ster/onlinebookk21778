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4956" w14:textId="77777777" w:rsidR="00EC076F" w:rsidRDefault="00EC076F" w:rsidP="00EC076F">
      <w:proofErr w:type="spellStart"/>
      <w:r>
        <w:t>ReadDataFile</w:t>
      </w:r>
      <w:proofErr w:type="spellEnd"/>
      <w:r>
        <w:t xml:space="preserve"> {</w:t>
      </w:r>
      <w:del w:id="0" w:author="Dev Prasad Chakraborty" w:date="2015-03-23T14:48:00Z">
        <w:r w:rsidDel="00D25B02">
          <w:delText>JAFROCwR</w:delText>
        </w:r>
      </w:del>
      <w:proofErr w:type="spellStart"/>
      <w:ins w:id="1" w:author="Dev Prasad Chakraborty" w:date="2015-03-23T14:48:00Z">
        <w:r w:rsidR="00D25B02">
          <w:t>RJafroc</w:t>
        </w:r>
      </w:ins>
      <w:proofErr w:type="spellEnd"/>
      <w:r>
        <w:t>}</w:t>
      </w:r>
      <w:r>
        <w:tab/>
        <w:t>R Documentation</w:t>
      </w:r>
    </w:p>
    <w:p w14:paraId="18F23592" w14:textId="77777777" w:rsidR="00EC076F" w:rsidRDefault="00EC076F" w:rsidP="00EC076F">
      <w:r>
        <w:t>Read Data File</w:t>
      </w:r>
    </w:p>
    <w:p w14:paraId="1EFDE6E7" w14:textId="77777777" w:rsidR="00EC076F" w:rsidRDefault="00EC076F" w:rsidP="00EC076F"/>
    <w:p w14:paraId="0D8FDCA0" w14:textId="77777777" w:rsidR="00EC076F" w:rsidRDefault="00EC076F" w:rsidP="00EC076F">
      <w:r>
        <w:t>Description</w:t>
      </w:r>
    </w:p>
    <w:p w14:paraId="630F9C26" w14:textId="77777777" w:rsidR="00EC076F" w:rsidRDefault="00EC076F" w:rsidP="00EC076F"/>
    <w:p w14:paraId="68E63638" w14:textId="77777777" w:rsidR="00EC076F" w:rsidRDefault="00EC076F" w:rsidP="00EC076F">
      <w:r>
        <w:t>Read</w:t>
      </w:r>
      <w:ins w:id="2" w:author="Dev Prasad Chakraborty" w:date="2015-03-23T14:47:00Z">
        <w:r w:rsidR="00D25B02">
          <w:t>s</w:t>
        </w:r>
      </w:ins>
      <w:r>
        <w:t xml:space="preserve"> the dataset </w:t>
      </w:r>
      <w:del w:id="3" w:author="Dev Prasad Chakraborty" w:date="2015-03-23T14:47:00Z">
        <w:r w:rsidDel="00D25B02">
          <w:delText>that will</w:delText>
        </w:r>
      </w:del>
      <w:ins w:id="4" w:author="Dev Prasad Chakraborty" w:date="2015-03-23T14:47:00Z">
        <w:r w:rsidR="00D25B02">
          <w:t>to</w:t>
        </w:r>
      </w:ins>
      <w:r>
        <w:t xml:space="preserve"> be analysis from </w:t>
      </w:r>
      <w:ins w:id="5" w:author="Dev Prasad Chakraborty" w:date="2015-03-23T14:47:00Z">
        <w:r w:rsidR="00D25B02">
          <w:t xml:space="preserve">a </w:t>
        </w:r>
      </w:ins>
      <w:r>
        <w:t>data file.</w:t>
      </w:r>
    </w:p>
    <w:p w14:paraId="62BAE912" w14:textId="77777777" w:rsidR="00EC076F" w:rsidRDefault="00EC076F" w:rsidP="00EC076F"/>
    <w:p w14:paraId="378C3281" w14:textId="77777777" w:rsidR="00EC076F" w:rsidRDefault="00EC076F" w:rsidP="00EC076F">
      <w:r>
        <w:t>Usage</w:t>
      </w:r>
    </w:p>
    <w:p w14:paraId="187A45F9" w14:textId="77777777" w:rsidR="00EC076F" w:rsidRDefault="00EC076F" w:rsidP="00EC076F"/>
    <w:p w14:paraId="25DB2365" w14:textId="77777777" w:rsidR="00EC076F" w:rsidRDefault="00EC076F" w:rsidP="00EC076F">
      <w:proofErr w:type="spellStart"/>
      <w:proofErr w:type="gramStart"/>
      <w:r>
        <w:t>ReadDataFile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format = "JAFROC", delimiter = ",")</w:t>
      </w:r>
    </w:p>
    <w:p w14:paraId="62E9AD89" w14:textId="77777777" w:rsidR="00EC076F" w:rsidRDefault="00EC076F" w:rsidP="00EC076F">
      <w:r>
        <w:t>Arguments</w:t>
      </w:r>
    </w:p>
    <w:p w14:paraId="39B3446D" w14:textId="77777777" w:rsidR="00EC076F" w:rsidRDefault="00EC076F" w:rsidP="00EC076F"/>
    <w:p w14:paraId="2D54D367" w14:textId="77777777" w:rsidR="00EC076F" w:rsidRDefault="00EC076F" w:rsidP="00EC076F">
      <w:proofErr w:type="spellStart"/>
      <w:proofErr w:type="gramStart"/>
      <w:r>
        <w:t>fileName</w:t>
      </w:r>
      <w:proofErr w:type="spellEnd"/>
      <w:proofErr w:type="gramEnd"/>
      <w:r>
        <w:tab/>
      </w:r>
    </w:p>
    <w:p w14:paraId="2A3EED09" w14:textId="77777777" w:rsidR="00EC076F" w:rsidRDefault="00EC076F" w:rsidP="00EC076F">
      <w:proofErr w:type="gramStart"/>
      <w:r>
        <w:t xml:space="preserve">The </w:t>
      </w:r>
      <w:del w:id="6" w:author="Dev Prasad Chakraborty" w:date="2015-03-23T14:47:00Z">
        <w:r w:rsidDel="00D25B02">
          <w:delText xml:space="preserve">file </w:delText>
        </w:r>
      </w:del>
      <w:r>
        <w:t>name of the file that contains the dataset.</w:t>
      </w:r>
      <w:proofErr w:type="gramEnd"/>
      <w:r>
        <w:t xml:space="preserve"> The extension of the data file must </w:t>
      </w:r>
      <w:del w:id="7" w:author="Dev Prasad Chakraborty" w:date="2015-03-23T14:47:00Z">
        <w:r w:rsidDel="00D25B02">
          <w:delText xml:space="preserve">yield </w:delText>
        </w:r>
      </w:del>
      <w:ins w:id="8" w:author="Dev Prasad Chakraborty" w:date="2015-03-23T14:47:00Z">
        <w:r w:rsidR="00D25B02">
          <w:t>match</w:t>
        </w:r>
        <w:r w:rsidR="00D25B02">
          <w:t xml:space="preserve"> </w:t>
        </w:r>
      </w:ins>
      <w:r>
        <w:t xml:space="preserve">the corresponding format. See </w:t>
      </w:r>
      <w:proofErr w:type="spellStart"/>
      <w:ins w:id="9" w:author="Dev Prasad Chakraborty" w:date="2015-03-23T14:47:00Z">
        <w:r w:rsidR="00D25B02">
          <w:t>JAFROCwR</w:t>
        </w:r>
      </w:ins>
      <w:proofErr w:type="spellEnd"/>
      <w:del w:id="10" w:author="Dev Prasad Chakraborty" w:date="2015-03-23T14:47:00Z">
        <w:r w:rsidDel="00D25B02">
          <w:delText>JAFROCwR</w:delText>
        </w:r>
      </w:del>
      <w:r>
        <w:t>.</w:t>
      </w:r>
    </w:p>
    <w:p w14:paraId="4B184B36" w14:textId="77777777" w:rsidR="00EC076F" w:rsidRDefault="00EC076F" w:rsidP="00EC076F"/>
    <w:p w14:paraId="7E0A2164" w14:textId="77777777" w:rsidR="00EC076F" w:rsidRDefault="00EC076F" w:rsidP="00EC076F">
      <w:proofErr w:type="gramStart"/>
      <w:r>
        <w:t>format</w:t>
      </w:r>
      <w:proofErr w:type="gramEnd"/>
      <w:r>
        <w:tab/>
      </w:r>
    </w:p>
    <w:p w14:paraId="65B0042B" w14:textId="77777777" w:rsidR="00EC076F" w:rsidRDefault="00EC076F" w:rsidP="00EC076F">
      <w:proofErr w:type="gramStart"/>
      <w:r>
        <w:t>The format of the data file.</w:t>
      </w:r>
      <w:proofErr w:type="gramEnd"/>
      <w:r>
        <w:t xml:space="preserve"> It can be "JAFROC", "OR-DBM MRMC" or "</w:t>
      </w:r>
      <w:proofErr w:type="spellStart"/>
      <w:r>
        <w:t>iMRMC</w:t>
      </w:r>
      <w:proofErr w:type="spellEnd"/>
      <w:r>
        <w:t xml:space="preserve">". For the "OR-DBM MRMC" format, stacked input format or LABMRMC format is determined by the extension of the data file. See </w:t>
      </w:r>
      <w:del w:id="11" w:author="Dev Prasad Chakraborty" w:date="2015-03-23T14:48:00Z">
        <w:r w:rsidDel="00D25B02">
          <w:delText>JAFROCwR</w:delText>
        </w:r>
      </w:del>
      <w:proofErr w:type="spellStart"/>
      <w:ins w:id="12" w:author="Dev Prasad Chakraborty" w:date="2015-03-23T14:48:00Z">
        <w:r w:rsidR="00D25B02">
          <w:t>RJafroc</w:t>
        </w:r>
      </w:ins>
      <w:proofErr w:type="spellEnd"/>
      <w:r>
        <w:t>.</w:t>
      </w:r>
    </w:p>
    <w:p w14:paraId="2C9CD5CA" w14:textId="77777777" w:rsidR="00EC076F" w:rsidRDefault="00EC076F" w:rsidP="00EC076F"/>
    <w:p w14:paraId="17C27D01" w14:textId="77777777" w:rsidR="00EC076F" w:rsidRDefault="00EC076F" w:rsidP="00EC076F">
      <w:proofErr w:type="gramStart"/>
      <w:r>
        <w:t>delimiter</w:t>
      </w:r>
      <w:proofErr w:type="gramEnd"/>
      <w:r>
        <w:tab/>
      </w:r>
    </w:p>
    <w:p w14:paraId="1B4241F1" w14:textId="77777777" w:rsidR="00EC076F" w:rsidRDefault="00EC076F" w:rsidP="00EC076F">
      <w:proofErr w:type="gramStart"/>
      <w:r>
        <w:t>The delimiter to be used in the stacked input format for OR-DBM MRMC ("," is the default option).</w:t>
      </w:r>
      <w:proofErr w:type="gramEnd"/>
      <w:r>
        <w:t xml:space="preserve"> This parameter is not used when reading "JAFROC" or "</w:t>
      </w:r>
      <w:proofErr w:type="spellStart"/>
      <w:r>
        <w:t>iMRMC</w:t>
      </w:r>
      <w:proofErr w:type="spellEnd"/>
      <w:r>
        <w:t xml:space="preserve">" data file. See </w:t>
      </w:r>
      <w:del w:id="13" w:author="Dev Prasad Chakraborty" w:date="2015-03-23T14:48:00Z">
        <w:r w:rsidDel="00D25B02">
          <w:delText>JAFROCwR</w:delText>
        </w:r>
      </w:del>
      <w:proofErr w:type="spellStart"/>
      <w:ins w:id="14" w:author="Dev Prasad Chakraborty" w:date="2015-03-23T14:48:00Z">
        <w:r w:rsidR="00D25B02">
          <w:t>RJafroc</w:t>
        </w:r>
      </w:ins>
      <w:proofErr w:type="spellEnd"/>
      <w:r>
        <w:t>.</w:t>
      </w:r>
    </w:p>
    <w:p w14:paraId="57E88554" w14:textId="77777777" w:rsidR="00EC076F" w:rsidRDefault="00EC076F" w:rsidP="00EC076F"/>
    <w:p w14:paraId="0E4FCBFF" w14:textId="77777777" w:rsidR="00EC076F" w:rsidRDefault="00EC076F" w:rsidP="00EC076F">
      <w:r>
        <w:t>Value</w:t>
      </w:r>
    </w:p>
    <w:p w14:paraId="2651BF5E" w14:textId="77777777" w:rsidR="00EC076F" w:rsidRDefault="00EC076F" w:rsidP="00EC076F"/>
    <w:p w14:paraId="292748CD" w14:textId="77777777" w:rsidR="00EC076F" w:rsidRDefault="00EC076F" w:rsidP="00EC076F">
      <w:proofErr w:type="gramStart"/>
      <w:r>
        <w:t xml:space="preserve">A dataset with the </w:t>
      </w:r>
      <w:del w:id="15" w:author="Dev Prasad Chakraborty" w:date="2015-03-23T14:48:00Z">
        <w:r w:rsidDel="00D25B02">
          <w:delText xml:space="preserve">spefific </w:delText>
        </w:r>
      </w:del>
      <w:ins w:id="16" w:author="Dev Prasad Chakraborty" w:date="2015-03-23T14:48:00Z">
        <w:r w:rsidR="00D25B02">
          <w:t>specific</w:t>
        </w:r>
        <w:r w:rsidR="00D25B02">
          <w:t xml:space="preserve"> </w:t>
        </w:r>
      </w:ins>
      <w:r>
        <w:t>structure</w:t>
      </w:r>
      <w:ins w:id="17" w:author="Dev Prasad Chakraborty" w:date="2015-03-23T14:48:00Z">
        <w:r w:rsidR="00D25B02">
          <w:t xml:space="preserve"> match</w:t>
        </w:r>
      </w:ins>
      <w:ins w:id="18" w:author="Dev Prasad Chakraborty" w:date="2015-03-23T14:49:00Z">
        <w:r w:rsidR="00D25B02">
          <w:t>ing</w:t>
        </w:r>
      </w:ins>
      <w:ins w:id="19" w:author="Dev Prasad Chakraborty" w:date="2015-03-23T14:48:00Z">
        <w:r w:rsidR="00D25B02">
          <w:t xml:space="preserve"> the paradi</w:t>
        </w:r>
      </w:ins>
      <w:ins w:id="20" w:author="Dev Prasad Chakraborty" w:date="2015-03-23T14:49:00Z">
        <w:r w:rsidR="00D25B02">
          <w:t>g</w:t>
        </w:r>
      </w:ins>
      <w:ins w:id="21" w:author="Dev Prasad Chakraborty" w:date="2015-03-23T14:48:00Z">
        <w:r w:rsidR="00D25B02">
          <w:t>m</w:t>
        </w:r>
      </w:ins>
      <w:r>
        <w:t>.</w:t>
      </w:r>
      <w:proofErr w:type="gramEnd"/>
      <w:r>
        <w:t xml:space="preserve"> See </w:t>
      </w:r>
      <w:del w:id="22" w:author="Dev Prasad Chakraborty" w:date="2015-03-23T14:48:00Z">
        <w:r w:rsidDel="00D25B02">
          <w:delText>JAFROCwR</w:delText>
        </w:r>
      </w:del>
      <w:proofErr w:type="spellStart"/>
      <w:ins w:id="23" w:author="Dev Prasad Chakraborty" w:date="2015-03-23T14:48:00Z">
        <w:r w:rsidR="00D25B02">
          <w:t>RJafroc</w:t>
        </w:r>
      </w:ins>
      <w:proofErr w:type="spellEnd"/>
      <w:r>
        <w:t>.</w:t>
      </w:r>
    </w:p>
    <w:p w14:paraId="6320972B" w14:textId="77777777" w:rsidR="00EC076F" w:rsidRDefault="00EC076F" w:rsidP="00EC076F"/>
    <w:p w14:paraId="74543D63" w14:textId="77777777" w:rsidR="00EC076F" w:rsidRDefault="00EC076F" w:rsidP="00EC076F">
      <w:r>
        <w:t>Examples</w:t>
      </w:r>
    </w:p>
    <w:p w14:paraId="5EC3E6F7" w14:textId="77777777" w:rsidR="00EC076F" w:rsidRDefault="00EC076F" w:rsidP="00EC076F"/>
    <w:p w14:paraId="1C807011" w14:textId="77777777" w:rsidR="00EC076F" w:rsidRDefault="00EC076F" w:rsidP="00EC076F">
      <w:bookmarkStart w:id="24" w:name="_GoBack"/>
      <w:proofErr w:type="spellStart"/>
      <w:proofErr w:type="gramStart"/>
      <w:r>
        <w:t>dataVanDykeJAFROC</w:t>
      </w:r>
      <w:proofErr w:type="spellEnd"/>
      <w:proofErr w:type="gramEnd"/>
      <w:r>
        <w:t xml:space="preserve"> &lt;- </w:t>
      </w:r>
      <w:proofErr w:type="spellStart"/>
      <w:r>
        <w:t>ReadDataFile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= "Van Dyke.xlsx", format = "JAFROC")</w:t>
      </w:r>
    </w:p>
    <w:bookmarkEnd w:id="24"/>
    <w:p w14:paraId="065809F5" w14:textId="77777777" w:rsidR="00EC076F" w:rsidRDefault="00EC076F" w:rsidP="00EC076F">
      <w:proofErr w:type="spellStart"/>
      <w:proofErr w:type="gramStart"/>
      <w:r>
        <w:t>dataVanDykeOrDbmMRMC</w:t>
      </w:r>
      <w:proofErr w:type="spellEnd"/>
      <w:proofErr w:type="gramEnd"/>
      <w:r>
        <w:t xml:space="preserve"> &lt;- </w:t>
      </w:r>
      <w:proofErr w:type="spellStart"/>
      <w:r>
        <w:t>ReadDataFile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= "Van Dyke.csv", format = "OR-DBM MRMC", delimiter = ",")</w:t>
      </w:r>
    </w:p>
    <w:p w14:paraId="7A829DF1" w14:textId="77777777" w:rsidR="00EC076F" w:rsidRDefault="00EC076F" w:rsidP="00EC076F">
      <w:proofErr w:type="spellStart"/>
      <w:proofErr w:type="gramStart"/>
      <w:r>
        <w:t>dataVanDykeLrc</w:t>
      </w:r>
      <w:proofErr w:type="spellEnd"/>
      <w:proofErr w:type="gramEnd"/>
      <w:r>
        <w:t xml:space="preserve"> &lt;- </w:t>
      </w:r>
      <w:proofErr w:type="spellStart"/>
      <w:r>
        <w:t>ReadDataFile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= "Van </w:t>
      </w:r>
      <w:proofErr w:type="spellStart"/>
      <w:r>
        <w:t>Dyke.lrc</w:t>
      </w:r>
      <w:proofErr w:type="spellEnd"/>
      <w:r>
        <w:t>", format = "OR-DBM MRMC")</w:t>
      </w:r>
    </w:p>
    <w:p w14:paraId="7FF2319D" w14:textId="77777777" w:rsidR="00EC076F" w:rsidRDefault="00EC076F" w:rsidP="00EC076F">
      <w:proofErr w:type="spellStart"/>
      <w:proofErr w:type="gramStart"/>
      <w:r>
        <w:t>dataVanDykeiMRMC</w:t>
      </w:r>
      <w:proofErr w:type="spellEnd"/>
      <w:proofErr w:type="gramEnd"/>
      <w:r>
        <w:t xml:space="preserve">&lt;- </w:t>
      </w:r>
      <w:proofErr w:type="spellStart"/>
      <w:r>
        <w:t>ReadDataFile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= "Van </w:t>
      </w:r>
      <w:proofErr w:type="spellStart"/>
      <w:r>
        <w:t>Dyke.imrmc</w:t>
      </w:r>
      <w:proofErr w:type="spellEnd"/>
      <w:r>
        <w:t>", format = "</w:t>
      </w:r>
      <w:proofErr w:type="spellStart"/>
      <w:r>
        <w:t>iMRMC</w:t>
      </w:r>
      <w:proofErr w:type="spellEnd"/>
      <w:r>
        <w:t>")</w:t>
      </w:r>
    </w:p>
    <w:p w14:paraId="09665909" w14:textId="77777777" w:rsidR="00E93377" w:rsidRDefault="00E93377"/>
    <w:sectPr w:rsidR="00E93377" w:rsidSect="005A3D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6F"/>
    <w:rsid w:val="000654B1"/>
    <w:rsid w:val="001F14E8"/>
    <w:rsid w:val="005A3D54"/>
    <w:rsid w:val="009723E8"/>
    <w:rsid w:val="00B45C2B"/>
    <w:rsid w:val="00B66BE8"/>
    <w:rsid w:val="00D25B02"/>
    <w:rsid w:val="00E93377"/>
    <w:rsid w:val="00EB6153"/>
    <w:rsid w:val="00EC0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F7E1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1069</Characters>
  <Application>Microsoft Macintosh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2</cp:revision>
  <dcterms:created xsi:type="dcterms:W3CDTF">2015-03-23T18:45:00Z</dcterms:created>
  <dcterms:modified xsi:type="dcterms:W3CDTF">2015-03-23T18:49:00Z</dcterms:modified>
</cp:coreProperties>
</file>